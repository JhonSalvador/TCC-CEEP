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tl w:val="0"/>
        </w:rPr>
        <w:t xml:space="preserve">COLÉGIO </w:t>
      </w:r>
      <w:r>
        <w:rPr>
          <w:b/>
          <w:smallCaps/>
          <w:rtl w:val="0"/>
        </w:rPr>
        <w:t>ESTADUAL</w:t>
      </w:r>
      <w:r>
        <w:rPr>
          <w:b/>
          <w:smallCaps/>
          <w:color w:val="000000"/>
          <w:rtl w:val="0"/>
        </w:rPr>
        <w:t xml:space="preserve"> DE EDUCAÇÃO PROFISSIONAL</w:t>
      </w:r>
    </w:p>
    <w:p>
      <w:pPr>
        <w:spacing w:line="360" w:lineRule="auto"/>
        <w:ind w:firstLine="0"/>
        <w:jc w:val="center"/>
        <w:rPr>
          <w:b/>
          <w:smallCaps/>
          <w:color w:val="000000"/>
        </w:rPr>
      </w:pPr>
      <w:r>
        <w:rPr>
          <w:b/>
          <w:smallCaps/>
          <w:color w:val="000000"/>
          <w:rtl w:val="0"/>
        </w:rPr>
        <w:t xml:space="preserve"> PEDRO BOARETTO NETO </w:t>
      </w:r>
    </w:p>
    <w:p>
      <w:pPr>
        <w:tabs>
          <w:tab w:val="center" w:pos="4536"/>
          <w:tab w:val="left" w:pos="6780"/>
        </w:tabs>
        <w:spacing w:line="300" w:lineRule="auto"/>
        <w:ind w:firstLine="0"/>
        <w:jc w:val="left"/>
        <w:rPr>
          <w:color w:val="000000"/>
        </w:rPr>
      </w:pPr>
      <w:r>
        <w:rPr>
          <w:color w:val="000000"/>
          <w:rtl w:val="0"/>
        </w:rPr>
        <w:tab/>
      </w:r>
      <w:r>
        <w:rPr>
          <w:b/>
          <w:color w:val="000000"/>
          <w:sz w:val="22"/>
          <w:szCs w:val="22"/>
          <w:rtl w:val="0"/>
        </w:rPr>
        <w:t>CURSO TÉCNICO EM INFORMÁTICA</w:t>
      </w:r>
    </w:p>
    <w:p>
      <w:pPr>
        <w:rPr>
          <w:b/>
        </w:rPr>
      </w:pPr>
    </w:p>
    <w:p>
      <w:pPr>
        <w:rPr>
          <w:b/>
        </w:rPr>
      </w:pPr>
    </w:p>
    <w:p>
      <w:pPr>
        <w:rPr>
          <w:b/>
        </w:rPr>
      </w:pPr>
    </w:p>
    <w:p>
      <w:pPr>
        <w:jc w:val="center"/>
        <w:rPr>
          <w:b/>
        </w:rPr>
      </w:pPr>
      <w:r>
        <w:rPr>
          <w:b/>
          <w:rtl w:val="0"/>
        </w:rPr>
        <w:t>ALEXIA LARISSA HAERDRICH SOUTO ENGEL</w:t>
      </w:r>
    </w:p>
    <w:p>
      <w:pPr>
        <w:jc w:val="center"/>
        <w:rPr>
          <w:b/>
        </w:rPr>
      </w:pPr>
      <w:r>
        <w:rPr>
          <w:b/>
          <w:rtl w:val="0"/>
        </w:rPr>
        <w:t xml:space="preserve">JOÃO VICTOR SALVADOR </w:t>
      </w:r>
    </w:p>
    <w:p>
      <w:pPr>
        <w:rPr>
          <w:b/>
        </w:rPr>
      </w:pPr>
    </w:p>
    <w:p>
      <w:pPr>
        <w:rPr>
          <w:b/>
        </w:rPr>
      </w:pPr>
    </w:p>
    <w:p>
      <w:pPr>
        <w:rPr>
          <w:b/>
        </w:rPr>
      </w:pPr>
    </w:p>
    <w:p>
      <w:pPr>
        <w:rPr>
          <w:b/>
        </w:rPr>
      </w:pPr>
    </w:p>
    <w:p>
      <w:pPr>
        <w:jc w:val="center"/>
        <w:rPr>
          <w:b/>
        </w:rPr>
      </w:pPr>
      <w:r>
        <w:rPr>
          <w:b/>
          <w:rtl w:val="0"/>
        </w:rPr>
        <w:t>MOMO COFFE &amp; TEA</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tl w:val="0"/>
        </w:rPr>
        <w:t>CASCAVEL - PR</w:t>
      </w:r>
    </w:p>
    <w:p>
      <w:pPr>
        <w:spacing w:line="300" w:lineRule="auto"/>
        <w:ind w:firstLine="0"/>
        <w:jc w:val="center"/>
        <w:rPr>
          <w:b/>
        </w:rPr>
      </w:pPr>
      <w:r>
        <w:rPr>
          <w:b/>
          <w:color w:val="000000"/>
          <w:rtl w:val="0"/>
        </w:rPr>
        <w:t>202</w:t>
      </w:r>
      <w:r>
        <w:rPr>
          <w:b/>
          <w:rtl w:val="0"/>
        </w:rPr>
        <w:t>3</w:t>
      </w:r>
    </w:p>
    <w:p>
      <w:pPr>
        <w:jc w:val="center"/>
        <w:rPr>
          <w:b/>
        </w:rPr>
      </w:pPr>
      <w:r>
        <w:rPr>
          <w:b/>
          <w:rtl w:val="0"/>
        </w:rPr>
        <w:t>ALEXIA LARISSA HAERDRICH SOUTO ENGEL</w:t>
      </w:r>
    </w:p>
    <w:p>
      <w:pPr>
        <w:jc w:val="center"/>
        <w:rPr>
          <w:b/>
        </w:rPr>
      </w:pPr>
      <w:r>
        <w:rPr>
          <w:b/>
          <w:rtl w:val="0"/>
        </w:rPr>
        <w:t xml:space="preserve">JOÃO VICTOR SALVADOR </w:t>
      </w:r>
    </w:p>
    <w:p>
      <w:pPr>
        <w:rPr>
          <w:b/>
        </w:rPr>
      </w:pPr>
    </w:p>
    <w:p>
      <w:pPr>
        <w:rPr>
          <w:b/>
        </w:rPr>
      </w:pPr>
    </w:p>
    <w:p>
      <w:pPr>
        <w:rPr>
          <w:b/>
        </w:rPr>
      </w:pPr>
    </w:p>
    <w:p>
      <w:pPr>
        <w:rPr>
          <w:b/>
        </w:rPr>
      </w:pPr>
    </w:p>
    <w:p>
      <w:pPr>
        <w:jc w:val="center"/>
        <w:rPr>
          <w:b/>
        </w:rPr>
      </w:pPr>
      <w:r>
        <w:rPr>
          <w:b/>
          <w:rtl w:val="0"/>
        </w:rPr>
        <w:t>MOMO COFFE &amp; TEA</w:t>
      </w:r>
    </w:p>
    <w:p>
      <w:pPr>
        <w:rPr>
          <w:b/>
        </w:rPr>
      </w:pPr>
    </w:p>
    <w:p>
      <w:pPr>
        <w:rPr>
          <w:b/>
        </w:rPr>
      </w:pPr>
    </w:p>
    <w:p>
      <w:pPr>
        <w:rPr>
          <w:b/>
        </w:rPr>
      </w:pPr>
    </w:p>
    <w:p/>
    <w:p/>
    <w:p>
      <w:pPr>
        <w:spacing w:line="240" w:lineRule="auto"/>
        <w:ind w:left="4560" w:firstLine="0"/>
        <w:rPr>
          <w:color w:val="000000"/>
        </w:rPr>
      </w:pPr>
      <w:r>
        <w:rPr>
          <w:color w:val="000000"/>
          <w:rtl w:val="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r>
        <w:rPr>
          <w:color w:val="000000"/>
          <w:rtl w:val="0"/>
        </w:rPr>
        <w:t>Orientadores: Profª Aparecida S.Ferreira</w:t>
      </w:r>
      <w:r>
        <w:rPr>
          <w:color w:val="000000"/>
          <w:vertAlign w:val="superscript"/>
        </w:rPr>
        <w:footnoteReference w:id="0"/>
      </w:r>
    </w:p>
    <w:p>
      <w:pPr>
        <w:spacing w:line="240" w:lineRule="auto"/>
        <w:ind w:left="5672" w:firstLine="0"/>
        <w:jc w:val="right"/>
      </w:pPr>
      <w:r>
        <w:rPr>
          <w:rtl w:val="0"/>
        </w:rPr>
        <w:t>Prof. Reinaldo C. da Silva</w:t>
      </w:r>
      <w:r>
        <w:rPr>
          <w:vertAlign w:val="superscript"/>
          <w:rtl w:val="0"/>
        </w:rPr>
        <w:t>2</w:t>
      </w:r>
    </w:p>
    <w:p>
      <w:pPr>
        <w:jc w:val="right"/>
      </w:pPr>
      <w:r>
        <w:rPr>
          <w:rtl w:val="0"/>
        </w:rPr>
        <w:t xml:space="preserve">     </w:t>
      </w:r>
      <w:r>
        <w:rPr>
          <w:rtl w:val="0"/>
        </w:rPr>
        <w:tab/>
      </w:r>
      <w:r>
        <w:rPr>
          <w:rtl w:val="0"/>
        </w:rPr>
        <w:tab/>
      </w:r>
      <w:r>
        <w:rPr>
          <w:rtl w:val="0"/>
        </w:rPr>
        <w:tab/>
      </w:r>
      <w:r>
        <w:rPr>
          <w:rtl w:val="0"/>
        </w:rPr>
        <w:tab/>
      </w:r>
      <w:r>
        <w:rPr>
          <w:rtl w:val="0"/>
        </w:rPr>
        <w:tab/>
      </w:r>
      <w:r>
        <w:rPr>
          <w:rtl w:val="0"/>
        </w:rPr>
        <w:tab/>
      </w:r>
      <w:r>
        <w:rPr>
          <w:rtl w:val="0"/>
        </w:rPr>
        <w:tab/>
      </w:r>
      <w:r>
        <w:rPr>
          <w:rtl w:val="0"/>
        </w:rPr>
        <w:t>Prof. Célia K.Cabral</w:t>
      </w:r>
      <w:r>
        <w:rPr>
          <w:vertAlign w:val="superscript"/>
          <w:rtl w:val="0"/>
        </w:rPr>
        <w:t>3</w:t>
      </w:r>
    </w:p>
    <w:p/>
    <w:p>
      <w:pPr>
        <w:spacing w:line="300" w:lineRule="auto"/>
        <w:ind w:firstLine="0"/>
        <w:rPr>
          <w:b/>
          <w:color w:val="000000"/>
        </w:rPr>
      </w:pPr>
    </w:p>
    <w:p>
      <w:pPr>
        <w:spacing w:line="300" w:lineRule="auto"/>
        <w:ind w:firstLine="0"/>
        <w:jc w:val="center"/>
        <w:rPr>
          <w:b/>
          <w:color w:val="000000"/>
        </w:rPr>
      </w:pPr>
      <w:r>
        <w:rPr>
          <w:b/>
          <w:color w:val="000000"/>
          <w:rtl w:val="0"/>
        </w:rPr>
        <w:t>CASCAVEL - PR</w:t>
      </w:r>
    </w:p>
    <w:p>
      <w:pPr>
        <w:spacing w:line="300" w:lineRule="auto"/>
        <w:ind w:firstLine="0"/>
        <w:jc w:val="center"/>
        <w:rPr>
          <w:b/>
          <w:color w:val="000000"/>
        </w:rPr>
      </w:pPr>
      <w:r>
        <w:rPr>
          <w:b/>
          <w:color w:val="000000"/>
          <w:rtl w:val="0"/>
        </w:rPr>
        <w:t>2023</w:t>
      </w:r>
    </w:p>
    <w:p>
      <w:pPr>
        <w:jc w:val="center"/>
        <w:rPr>
          <w:b/>
        </w:rPr>
      </w:pPr>
      <w:r>
        <w:rPr>
          <w:b/>
          <w:rtl w:val="0"/>
        </w:rPr>
        <w:t>ALEXIA LARISSA HAERDRICH SOUTO ENGEL</w:t>
      </w:r>
    </w:p>
    <w:p>
      <w:pPr>
        <w:jc w:val="center"/>
        <w:rPr>
          <w:b/>
        </w:rPr>
      </w:pPr>
      <w:r>
        <w:rPr>
          <w:b/>
          <w:rtl w:val="0"/>
        </w:rPr>
        <w:t xml:space="preserve">JOÃO VICTOR SALVADOR </w:t>
      </w:r>
    </w:p>
    <w:p>
      <w:pPr>
        <w:rPr>
          <w:b/>
        </w:rPr>
      </w:pPr>
    </w:p>
    <w:p>
      <w:pPr>
        <w:rPr>
          <w:b/>
        </w:rPr>
      </w:pPr>
    </w:p>
    <w:p>
      <w:pPr>
        <w:rPr>
          <w:b/>
        </w:rPr>
      </w:pPr>
    </w:p>
    <w:p>
      <w:pPr>
        <w:rPr>
          <w:b/>
        </w:rPr>
      </w:pPr>
    </w:p>
    <w:p>
      <w:pPr>
        <w:jc w:val="center"/>
        <w:rPr>
          <w:b/>
        </w:rPr>
      </w:pPr>
      <w:r>
        <w:rPr>
          <w:b/>
          <w:rtl w:val="0"/>
        </w:rPr>
        <w:t>MOMO COFFE &amp; TEA</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tl w:val="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tl w:val="0"/>
        </w:rPr>
        <w:t>Cascavel, Pr., xx de Xxxxx de 2023</w:t>
      </w:r>
    </w:p>
    <w:p>
      <w:pPr>
        <w:spacing w:line="360" w:lineRule="auto"/>
        <w:ind w:firstLine="0"/>
        <w:jc w:val="center"/>
        <w:rPr>
          <w:b/>
          <w:color w:val="000000"/>
        </w:rPr>
      </w:pPr>
      <w:r>
        <w:rPr>
          <w:b/>
          <w:color w:val="000000"/>
          <w:rtl w:val="0"/>
        </w:rPr>
        <w:t>COMISSÃO EXAMINADOR</w:t>
      </w:r>
    </w:p>
    <w:p>
      <w:pPr>
        <w:spacing w:line="360" w:lineRule="auto"/>
        <w:ind w:firstLine="0"/>
        <w:jc w:val="center"/>
        <w:rPr>
          <w:b/>
          <w:color w:val="000000"/>
        </w:rPr>
      </w:pPr>
    </w:p>
    <w:tbl>
      <w:tblPr>
        <w:tblStyle w:val="43"/>
        <w:tblW w:w="8504" w:type="dxa"/>
        <w:tblInd w:w="108" w:type="dxa"/>
        <w:tblLayout w:type="fixed"/>
        <w:tblCellMar>
          <w:top w:w="100" w:type="dxa"/>
          <w:left w:w="100" w:type="dxa"/>
          <w:bottom w:w="100" w:type="dxa"/>
          <w:right w:w="100" w:type="dxa"/>
        </w:tblCellMar>
      </w:tblPr>
      <w:tblGrid>
        <w:gridCol w:w="4252"/>
        <w:gridCol w:w="4252"/>
      </w:tblGrid>
      <w:tr>
        <w:tblPrEx>
          <w:tblCellMar>
            <w:top w:w="100" w:type="dxa"/>
            <w:left w:w="100" w:type="dxa"/>
            <w:bottom w:w="100" w:type="dxa"/>
            <w:right w:w="100" w:type="dxa"/>
          </w:tblCellMar>
        </w:tblPrEx>
        <w:tc>
          <w:tcPr>
            <w:shd w:val="clear" w:color="auto" w:fill="auto"/>
          </w:tcPr>
          <w:p>
            <w:pPr>
              <w:ind w:firstLine="0"/>
              <w:jc w:val="left"/>
            </w:pPr>
            <w:r>
              <w:rPr>
                <w:color w:val="000000"/>
                <w:rtl w:val="0"/>
              </w:rPr>
              <w:t>______________________________</w:t>
            </w:r>
          </w:p>
          <w:p>
            <w:pPr>
              <w:spacing w:line="240" w:lineRule="auto"/>
              <w:ind w:firstLine="0"/>
              <w:jc w:val="center"/>
            </w:pPr>
            <w:r>
              <w:rPr>
                <w:color w:val="000000"/>
                <w:rtl w:val="0"/>
              </w:rPr>
              <w:t>Profª. Aparecida da S. Ferreira</w:t>
            </w:r>
            <w:r>
              <w:rPr>
                <w:color w:val="000000"/>
                <w:vertAlign w:val="superscript"/>
                <w:rtl w:val="0"/>
              </w:rPr>
              <w:t>1</w:t>
            </w:r>
          </w:p>
          <w:p>
            <w:pPr>
              <w:spacing w:line="240" w:lineRule="auto"/>
              <w:ind w:firstLine="0"/>
              <w:jc w:val="center"/>
              <w:rPr>
                <w:color w:val="000000"/>
              </w:rPr>
            </w:pPr>
            <w:r>
              <w:rPr>
                <w:color w:val="000000"/>
                <w:rtl w:val="0"/>
              </w:rPr>
              <w:t>Especialista em Tecnologia da Informação</w:t>
            </w:r>
          </w:p>
          <w:p>
            <w:pPr>
              <w:spacing w:after="14" w:line="240" w:lineRule="auto"/>
              <w:ind w:left="10" w:right="344" w:hanging="10"/>
              <w:jc w:val="center"/>
            </w:pPr>
            <w:r>
              <w:rPr>
                <w:i/>
                <w:sz w:val="20"/>
                <w:szCs w:val="20"/>
                <w:rtl w:val="0"/>
              </w:rPr>
              <w:t>Faculdade de Ciências Sociais Aplicadas de Cascavel</w:t>
            </w:r>
          </w:p>
          <w:p>
            <w:pPr>
              <w:spacing w:line="240" w:lineRule="auto"/>
              <w:ind w:firstLine="0"/>
            </w:pPr>
            <w:r>
              <w:rPr>
                <w:rtl w:val="0"/>
              </w:rPr>
              <w:t xml:space="preserve">                  Orientadora</w:t>
            </w:r>
          </w:p>
          <w:p>
            <w:pPr>
              <w:ind w:firstLine="0"/>
              <w:jc w:val="center"/>
              <w:rPr>
                <w:color w:val="000000"/>
              </w:rPr>
            </w:pPr>
          </w:p>
        </w:tc>
        <w:tc>
          <w:tcPr>
            <w:shd w:val="clear" w:color="auto" w:fill="auto"/>
          </w:tcPr>
          <w:p>
            <w:pPr>
              <w:ind w:firstLine="0"/>
              <w:jc w:val="left"/>
            </w:pPr>
            <w:r>
              <w:rPr>
                <w:color w:val="000000"/>
                <w:rtl w:val="0"/>
              </w:rPr>
              <w:t>______________________________</w:t>
            </w:r>
          </w:p>
          <w:p>
            <w:pPr>
              <w:spacing w:line="240" w:lineRule="auto"/>
              <w:ind w:firstLine="0"/>
              <w:jc w:val="center"/>
            </w:pPr>
            <w:r>
              <w:rPr>
                <w:color w:val="000000"/>
                <w:rtl w:val="0"/>
              </w:rPr>
              <w:t xml:space="preserve">Prof. </w:t>
            </w:r>
            <w:r>
              <w:rPr>
                <w:rtl w:val="0"/>
              </w:rP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tl w:val="0"/>
              </w:rPr>
              <w:t>Web Design</w:t>
            </w:r>
          </w:p>
        </w:tc>
      </w:tr>
      <w:tr>
        <w:tblPrEx>
          <w:tblCellMar>
            <w:top w:w="100" w:type="dxa"/>
            <w:left w:w="100" w:type="dxa"/>
            <w:bottom w:w="100" w:type="dxa"/>
            <w:right w:w="100" w:type="dxa"/>
          </w:tblCellMar>
        </w:tblPrEx>
        <w:tc>
          <w:tcPr>
            <w:shd w:val="clear" w:color="auto" w:fill="auto"/>
          </w:tcPr>
          <w:p>
            <w:pPr>
              <w:spacing w:line="240" w:lineRule="auto"/>
              <w:ind w:firstLine="0"/>
              <w:jc w:val="left"/>
            </w:pPr>
            <w:r>
              <w:rPr>
                <w:color w:val="000000"/>
                <w:rtl w:val="0"/>
              </w:rPr>
              <w:t>______________________________</w:t>
            </w:r>
          </w:p>
          <w:p>
            <w:pPr>
              <w:spacing w:line="240" w:lineRule="auto"/>
              <w:ind w:firstLine="0"/>
              <w:jc w:val="center"/>
              <w:rPr>
                <w:color w:val="000000"/>
              </w:rPr>
            </w:pPr>
          </w:p>
          <w:p>
            <w:pPr>
              <w:spacing w:line="240" w:lineRule="auto"/>
              <w:ind w:firstLine="0"/>
              <w:jc w:val="center"/>
            </w:pPr>
            <w:r>
              <w:rPr>
                <w:color w:val="000000"/>
                <w:rtl w:val="0"/>
              </w:rPr>
              <w:t>Profª. Célia Kouth Cabral</w:t>
            </w:r>
          </w:p>
          <w:p>
            <w:pPr>
              <w:spacing w:line="240" w:lineRule="auto"/>
              <w:ind w:firstLine="0"/>
              <w:jc w:val="center"/>
            </w:pPr>
            <w:r>
              <w:rPr>
                <w:color w:val="000000"/>
                <w:rtl w:val="0"/>
              </w:rPr>
              <w:t>Pós-graduada em Sistemas Distribuídos JAVA.</w:t>
            </w:r>
          </w:p>
          <w:p>
            <w:pPr>
              <w:spacing w:line="240" w:lineRule="auto"/>
              <w:ind w:firstLine="0"/>
              <w:jc w:val="center"/>
            </w:pPr>
            <w:r>
              <w:rPr>
                <w:color w:val="000000"/>
                <w:sz w:val="20"/>
                <w:szCs w:val="20"/>
                <w:rtl w:val="0"/>
              </w:rPr>
              <w:t xml:space="preserve"> Universidade Tecnológica Federal do Paraná - UTFPR</w:t>
            </w:r>
          </w:p>
          <w:p>
            <w:pPr>
              <w:spacing w:line="240" w:lineRule="auto"/>
              <w:ind w:firstLine="0"/>
            </w:pPr>
            <w:r>
              <w:rPr>
                <w:rtl w:val="0"/>
              </w:rPr>
              <w:t xml:space="preserve">                  Banco de dados</w:t>
            </w:r>
          </w:p>
          <w:p>
            <w:pPr>
              <w:tabs>
                <w:tab w:val="left" w:pos="8130"/>
              </w:tabs>
              <w:spacing w:line="240" w:lineRule="auto"/>
              <w:ind w:firstLine="0"/>
              <w:jc w:val="center"/>
              <w:rPr>
                <w:color w:val="000000"/>
              </w:rPr>
            </w:pPr>
          </w:p>
        </w:tc>
        <w:tc>
          <w:tcPr>
            <w:shd w:val="clear" w:color="auto" w:fill="auto"/>
          </w:tcPr>
          <w:p>
            <w:pPr>
              <w:spacing w:line="240" w:lineRule="auto"/>
              <w:ind w:firstLine="0"/>
              <w:jc w:val="left"/>
            </w:pPr>
            <w:r>
              <w:rPr>
                <w:color w:val="000000"/>
                <w:rtl w:val="0"/>
              </w:rPr>
              <w:t>______________________________</w:t>
            </w:r>
          </w:p>
          <w:p>
            <w:pPr>
              <w:spacing w:line="240" w:lineRule="auto"/>
              <w:ind w:firstLine="0"/>
              <w:jc w:val="center"/>
              <w:rPr>
                <w:color w:val="000000"/>
              </w:rPr>
            </w:pPr>
          </w:p>
          <w:p>
            <w:pPr>
              <w:spacing w:line="240" w:lineRule="auto"/>
              <w:ind w:firstLine="0"/>
              <w:jc w:val="center"/>
            </w:pPr>
            <w:r>
              <w:rPr>
                <w:color w:val="000000"/>
                <w:rtl w:val="0"/>
              </w:rPr>
              <w:t>Profª  Ana Cristina Santana</w:t>
            </w:r>
          </w:p>
          <w:p>
            <w:pPr>
              <w:spacing w:line="240" w:lineRule="auto"/>
              <w:ind w:firstLine="0"/>
              <w:jc w:val="center"/>
              <w:rPr>
                <w:color w:val="000000"/>
              </w:rPr>
            </w:pPr>
            <w:r>
              <w:rPr>
                <w:color w:val="000000"/>
                <w:rtl w:val="0"/>
              </w:rPr>
              <w:t>Especialista em Gestão e Docência no ensino superior, médio e técnico.</w:t>
            </w:r>
          </w:p>
          <w:p>
            <w:pPr>
              <w:spacing w:line="240" w:lineRule="auto"/>
              <w:ind w:firstLine="0"/>
              <w:jc w:val="center"/>
            </w:pPr>
            <w:r>
              <w:rPr>
                <w:color w:val="000000"/>
                <w:rtl w:val="0"/>
              </w:rPr>
              <w:t>Coordenadora de curso</w:t>
            </w:r>
          </w:p>
          <w:p>
            <w:pPr>
              <w:tabs>
                <w:tab w:val="left" w:pos="8130"/>
              </w:tabs>
              <w:spacing w:line="240" w:lineRule="auto"/>
              <w:ind w:firstLine="0"/>
              <w:jc w:val="center"/>
              <w:rPr>
                <w:color w:val="000000"/>
              </w:rPr>
            </w:pPr>
          </w:p>
        </w:tc>
      </w:tr>
      <w:tr>
        <w:tblPrEx>
          <w:tblCellMar>
            <w:top w:w="100" w:type="dxa"/>
            <w:left w:w="100" w:type="dxa"/>
            <w:bottom w:w="100" w:type="dxa"/>
            <w:right w:w="100" w:type="dxa"/>
          </w:tblCellMar>
        </w:tblPrEx>
        <w:tc>
          <w:tcPr>
            <w:shd w:val="clear" w:color="auto" w:fill="auto"/>
          </w:tcPr>
          <w:p>
            <w:pPr>
              <w:spacing w:line="240" w:lineRule="auto"/>
              <w:ind w:firstLine="0"/>
              <w:jc w:val="left"/>
              <w:rPr>
                <w:color w:val="000000"/>
              </w:rPr>
            </w:pPr>
          </w:p>
        </w:tc>
        <w:tc>
          <w:tcPr>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tl w:val="0"/>
        </w:rPr>
        <w:t>Sumário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pos="9061"/>
        </w:tabs>
        <w:spacing w:before="0" w:after="0" w:line="360" w:lineRule="auto"/>
        <w:ind w:left="0" w:right="0" w:firstLine="709"/>
        <w:jc w:val="both"/>
        <w:rPr>
          <w:rFonts w:ascii="Arial" w:hAnsi="Arial" w:eastAsia="Arial" w:cs="Arial"/>
          <w:b w:val="0"/>
          <w:i w:val="0"/>
          <w:smallCaps w:val="0"/>
          <w:strike w:val="0"/>
          <w:color w:val="000000"/>
          <w:sz w:val="24"/>
          <w:szCs w:val="24"/>
          <w:u w:val="none"/>
          <w:shd w:val="clear" w:fill="auto"/>
          <w:vertAlign w:val="baseline"/>
        </w:rPr>
      </w:pPr>
    </w:p>
    <w:p>
      <w:pPr>
        <w:spacing w:line="360" w:lineRule="auto"/>
      </w:pPr>
    </w:p>
    <w:p/>
    <w:p>
      <w:pPr>
        <w:tabs>
          <w:tab w:val="left" w:pos="1155"/>
        </w:tabs>
      </w:pPr>
      <w:r>
        <w:rPr>
          <w:rtl w:val="0"/>
        </w:rPr>
        <w:tab/>
      </w:r>
    </w:p>
    <w:bookmarkEnd w:id="0"/>
    <w:p>
      <w:pPr>
        <w:pStyle w:val="2"/>
        <w:numPr>
          <w:ilvl w:val="0"/>
          <w:numId w:val="1"/>
        </w:numPr>
        <w:spacing w:line="360" w:lineRule="auto"/>
        <w:ind w:left="0" w:firstLine="0"/>
      </w:pPr>
      <w:r>
        <w:rPr>
          <w:rtl w:val="0"/>
        </w:rPr>
        <w:t>INTRODUÇÃO</w:t>
      </w:r>
    </w:p>
    <w:p>
      <w:pPr>
        <w:spacing w:line="360" w:lineRule="auto"/>
      </w:pPr>
      <w:r>
        <w:rPr>
          <w:rtl w:val="0"/>
        </w:rPr>
        <w:t>O café é uma bebida popular. É encontrado tanto em botequins, roças, bem como em grandes cerimônias, onde é servido com requinte. Descoberto por acaso, a cerca de mil anos, a bebida despertou o interesse das pessoas pelo fato de resistirem ao sono, quando da ingestão. Em alguns lugares do mundo é consumido de formas diferentes, como na França onde é bebido com chicória e na Suíça, onde é adicionado o licor “Kirsch”. Faz parte da história do desenvolvimento do Brasil, pois por conta da sua produção, foram construídas estradas, aberto portos e até hoje é considerado importante para a economia do país, que é o principal exportador mundial do produto. Além das funções nutricionais, foram verificados alguns benefícios para saúde e, não existe, cientificamente comprovado, nenhum malefício. O grande charme está em como e onde o café pode ser saboreado. Em Brasília, já existem vários estabelecimentos como o Café da Rua 8, o Café Bombocado e Café com Letras onde, além de tomar a bebida, as pessoas podem degustar um prato elaborado ou um simples pão de queijo, ler um bom livro, apreciar arte e cultura, além de ser um ponto de encontro entre amigos.</w:t>
      </w:r>
    </w:p>
    <w:p>
      <w:pPr>
        <w:spacing w:line="360" w:lineRule="auto"/>
      </w:pPr>
      <w:r>
        <w:rPr>
          <w:rtl w:val="0"/>
        </w:rPr>
        <w:t>Segundo Patel (2020), E-trade é "uma moderna forma de comercialização por compra e venda, como transações financeiras, realizadas na internet. Pequenos produtos, como cds, dvds, livros, vende carros originais e hoje, casas, vende mercadorias, obras, etc, e grandes negócios para atender número de consumidores em qualquer região uso comercial de bilhões se tornou um tratamento global pela conveniência na compra e venda de produtos pela internet nestes, “o e-trade pode ser entendido como o uso da tecnologia da comunicação e da informação” todo o processo de negociação da empresa”. Deste ponto de vista, e-commerce é uma coleção de todas as transações comerciais negociadas, certamente apenas para atender um grupo de clientes, usar as instalações e transformar material fornecido pela internet global (COELHO et al., 2013 apud ALBERTIN, 2010; SANTOS; MIRANDA 2015 apud VENETIANER, 2000).</w:t>
      </w:r>
    </w:p>
    <w:p>
      <w:pPr>
        <w:spacing w:line="360" w:lineRule="auto"/>
      </w:pPr>
      <w:r>
        <w:rPr>
          <w:rtl w:val="0"/>
        </w:rPr>
        <w:t>O setor de food service e altamente atrelado às novas realidades vivenciadas pela população atual, a necessidade e vantagem de otimizar o tempo que se tem disponível, tem sido comum a alimentação fora do lar dos indivíduos poupando tempo e custos com transporte para alimentações intrajornada (LAMBERT et al., 2005). O serviço da Associação Brasileira de Empresas de Refeição Geral, ABERG, uma entidade fundada para orientar e qualificar fornecedores e consumidores14 negociações focando na oferta, consulta a venda de alimentos brasileiros, em restaurantes lanchonetes. Foco fornecer orientação aos clientes e ao mercado sobre os requisitos que regem a alimentação coletiva, prezando assegurar o consumo. Além disso, ela representa as empresas associadas em organizações públicas e demais necessárias, instrui atendimento, qualidade de serviço, ética, organização, saúde, responsabilidade social além de promover curso eventos seminários para aprimorar o segmento (GOMES; FERREIRA; SILVA, 2018).</w:t>
      </w:r>
    </w:p>
    <w:p>
      <w:pPr>
        <w:spacing w:line="360" w:lineRule="auto"/>
      </w:pPr>
      <w:r>
        <w:rPr>
          <w:rtl w:val="0"/>
        </w:rPr>
        <w:t xml:space="preserve">A mídia e a forma de fazer negócios estão enfrentando uma revolução. O comércio eletrônico (e-commerce) é um exemplo desses novos procedimentos que surgiram. Com a globalização da economia e o crescimento da Internet, o modelo econômico está mudando. O novo modelo de negócios suporta a concorrência global de negócios, operações temporárias sem fins lucrativos, operações de vendas 24x7 (vinte e quatro por sete) e outros fatores. Pequenas empresas, com poucos recursos financeiros, têm obtido grande sucesso explorando a mecânica de automatização de vendas eletrônicas, gestão de estoques e suprimentos, logística e coleta de dinheiro por meio de operações.17 Para Albertin (2000), o ambiente de negócios está mudando, e as empresas participantes agora precisam implementar alguns processos de formas completamente novas e criar novas regras, sem grandes semelhanças com os modelos tradicionais. Essas novas regras devem responder à pressão das empresas, fornecendo as respostas necessárias para o sucesso. Essas pressões incluem: concorrência global, demanda por operações em tempo real, orientação para o cliente, inovação tecnológica, sobrecarga de informações etc. Para Leite (2003), um dos critérios fundamentais para um relacionamento de longo prazo e fidelização dos clientes, alcançado por meio da logística empresarial integrada, é a qualidade ou a extensão dos serviços logísticos que lhes são oferecidos, como agilidade, entrega confiabilidade, frequência de entrega, disponibilidade e, mais recentemente, o critério ou política flexível da empresa, aplicados em vendas e pós-vendas, para agregar valor percebido aos clientes. </w:t>
      </w:r>
    </w:p>
    <w:p>
      <w:pPr>
        <w:spacing w:line="360" w:lineRule="auto"/>
      </w:pPr>
      <w:r>
        <w:rPr>
          <w:rtl w:val="0"/>
        </w:rPr>
        <w:t>Segundo Fleury e Hijjar (2000), apesar das facilidades proporcionadas pela tecnologia digital, ainda é necessário realizar atividades tradicionais no mundo físico como; processamento de pedidos, controle de estoque, gerenciamento de remessas, entrega. Por isso, é preciso gerenciar toda a linha de produtos para disponibilizá-los quando, onde e na quantidade que o cliente desejar. Este é o grande desafio da logística, ter que se adaptar às exigências deste mercado eletrônico emergente.</w:t>
      </w:r>
    </w:p>
    <w:p>
      <w:pPr>
        <w:spacing w:line="360" w:lineRule="auto"/>
        <w:ind w:firstLine="0"/>
      </w:pPr>
      <w:r>
        <w:rPr>
          <w:rtl w:val="0"/>
        </w:rPr>
        <w:br w:type="textWrapping"/>
      </w:r>
      <w:r>
        <w:rPr>
          <w:rtl w:val="0"/>
        </w:rPr>
        <w:t>TIPOS DE E-COMMERCE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As empresas são baseadas em modelos de negócios que definem qual tipo de cliente irão focar, algumas possuem até mais de um tipo. Essa escolha da área, faz com que o e-commerce atue no mercado de maneira diferente.</w:t>
      </w:r>
    </w:p>
    <w:p>
      <w:pPr>
        <w:spacing w:line="360" w:lineRule="auto"/>
        <w:jc w:val="center"/>
        <w:rPr>
          <w:b/>
        </w:rPr>
      </w:pPr>
      <w:r>
        <w:rPr>
          <w:b/>
          <w:rtl w:val="0"/>
        </w:rPr>
        <w:t>Figura 1: Tipos de e-commerce e seu tipo de cliente</w:t>
      </w:r>
    </w:p>
    <w:p>
      <w:pPr>
        <w:keepNext/>
        <w:spacing w:line="360" w:lineRule="auto"/>
        <w:ind w:firstLine="0"/>
      </w:pPr>
      <w:r>
        <w:drawing>
          <wp:inline distT="0" distB="0" distL="0" distR="0">
            <wp:extent cx="5738495" cy="1442720"/>
            <wp:effectExtent l="0" t="0" r="0" b="0"/>
            <wp:docPr id="652396807" name="image1.png"/>
            <wp:cNvGraphicFramePr/>
            <a:graphic xmlns:a="http://schemas.openxmlformats.org/drawingml/2006/main">
              <a:graphicData uri="http://schemas.openxmlformats.org/drawingml/2006/picture">
                <pic:pic xmlns:pic="http://schemas.openxmlformats.org/drawingml/2006/picture">
                  <pic:nvPicPr>
                    <pic:cNvPr id="652396807" name="image1.png"/>
                    <pic:cNvPicPr preferRelativeResize="0"/>
                  </pic:nvPicPr>
                  <pic:blipFill>
                    <a:blip r:embed="rId8"/>
                    <a:srcRect/>
                    <a:stretch>
                      <a:fillRect/>
                    </a:stretch>
                  </pic:blipFill>
                  <pic:spPr>
                    <a:xfrm>
                      <a:off x="0" y="0"/>
                      <a:ext cx="5738505" cy="1443095"/>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48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Fonte: Adaptado em TASSABEHJI (2003)</w:t>
      </w:r>
    </w:p>
    <w:p>
      <w:pPr>
        <w:spacing w:line="360" w:lineRule="auto"/>
      </w:pPr>
      <w:r>
        <w:rPr>
          <w:rtl w:val="0"/>
        </w:rPr>
        <w:t>O modelo business to business (B2B) é o serviço de compra e vendas realizados entre empresas online, nesse tipo de negócio a interação é feita apenas entre pessoas jurídicas, o maior exemplo desta interação é a venda online de fabricantes a comércio varejistas e distribuidores (FIORI, 2001). Para as empresas o benefício desse tipo de serviço é a agilidade na escolha dos fornecedores. A interação entre a empresa e o consumidor final é conhecida por business to consumer (B2C). Neste tipo as empresas vendem seus serviços e produtos para pessoas físicas, o número de usuários deste tipo de serviço vem crescendo à medida que o número de usuários da internet cresce também (FIORI, 2001).Business to gouverment (B2G) é a troca de informações, produtos ou serviços entre empresas e organizações governamentais. Um exemplo são os serviços de e-procurement e compra de dados e aplicativos pelo governo. O Government (G2B), (G2C) e (G2G) não é um modelo de negócio, geralmente utilizam para aumentar a interação com a população. O (G2B) envolve as transações entre organizações governamentais e empresas. Sites governamentais disponibilizam informações que podem ser úteis as empresas. (G2C) são sites que levam informações as pessoas, como imposto de renda, análise das multas, fazer boletim de ocorrência online, entre outros. G2G são as transações de informações online, produtos ou serviços feitos entre governos (MAKELAINEN, 2006).</w:t>
      </w:r>
    </w:p>
    <w:p>
      <w:pPr>
        <w:spacing w:line="360" w:lineRule="auto"/>
      </w:pPr>
    </w:p>
    <w:p>
      <w:pPr>
        <w:pStyle w:val="3"/>
        <w:numPr>
          <w:ilvl w:val="1"/>
          <w:numId w:val="1"/>
        </w:numPr>
        <w:ind w:left="578" w:hanging="578"/>
      </w:pPr>
      <w:bookmarkStart w:id="1" w:name="_heading=h.30j0zll" w:colFirst="0" w:colLast="0"/>
      <w:bookmarkEnd w:id="1"/>
      <w:r>
        <w:rPr>
          <w:rtl w:val="0"/>
        </w:rPr>
        <w:t>Apresentação do Problema</w:t>
      </w:r>
    </w:p>
    <w:p>
      <w:pPr>
        <w:spacing w:line="360" w:lineRule="auto"/>
      </w:pPr>
      <w:r>
        <w:rPr>
          <w:rtl w:val="0"/>
        </w:rPr>
        <w:t>Em uma cafeteria física atual e comum, o pagamento e os pedidos são feitos no balcão, causando demora e fila de atendimento por cliente. A solução desse problema seria a produção de uma loja online para este estabelecimento, tirando a fila e o atraso para os pedidos e pagamentos.</w:t>
      </w:r>
    </w:p>
    <w:p>
      <w:pPr>
        <w:pStyle w:val="2"/>
        <w:spacing w:line="360" w:lineRule="auto"/>
      </w:pPr>
      <w:bookmarkStart w:id="2" w:name="_heading=h.1fob9te" w:colFirst="0" w:colLast="0"/>
      <w:bookmarkEnd w:id="2"/>
      <w:r>
        <w:rPr>
          <w:rtl w:val="0"/>
        </w:rPr>
        <w:t>2</w:t>
      </w:r>
      <w:r>
        <w:rPr>
          <w:rtl w:val="0"/>
        </w:rPr>
        <w:tab/>
      </w:r>
      <w:r>
        <w:rPr>
          <w:rtl w:val="0"/>
        </w:rPr>
        <w:t>OBJETIVOS</w:t>
      </w:r>
    </w:p>
    <w:p>
      <w:pPr>
        <w:spacing w:line="360" w:lineRule="auto"/>
      </w:pPr>
      <w:r>
        <w:rPr>
          <w:rtl w:val="0"/>
        </w:rPr>
        <w:t>Um site de cafeteria para uma loja física.</w:t>
      </w:r>
    </w:p>
    <w:p>
      <w:pPr>
        <w:spacing w:line="360" w:lineRule="auto"/>
      </w:pPr>
      <w:r>
        <w:rPr>
          <w:rtl w:val="0"/>
        </w:rPr>
        <w:t xml:space="preserve">A loja física terá um balcão de atendimento, mas para a facilidade do cliente e evitar filas, teremos a opção de fazer os pedidos online para retirada na loja. Acessando a loja online, haverá uma aba para o cardápio, carrinho, perfil e modelos de café. </w:t>
      </w:r>
    </w:p>
    <w:p>
      <w:pPr>
        <w:spacing w:line="360" w:lineRule="auto"/>
      </w:pPr>
      <w:r>
        <w:rPr>
          <w:rtl w:val="0"/>
        </w:rPr>
        <w:t>Você irá fazer o pedido do que deseja consumir no site, e esse pedido irá para o carrinho na aba “Carrinho”, após o pagamento e o pedido feito, o nome do seu perfil / cadastro na loja online, será chamado e você poderá fazer a retirada do seu pedido no balcão.</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Site de uma loja online;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Carinho funcional;</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Cadastro funcional;</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Pedidos funcionais;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Aba administrativa de cadastro de produto e edição de clientes / produtos;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29" w:right="0" w:hanging="360"/>
        <w:jc w:val="both"/>
      </w:pPr>
      <w:r>
        <w:rPr>
          <w:rFonts w:ascii="Arial" w:hAnsi="Arial" w:eastAsia="Arial" w:cs="Arial"/>
          <w:b w:val="0"/>
          <w:i w:val="0"/>
          <w:smallCaps w:val="0"/>
          <w:strike w:val="0"/>
          <w:color w:val="000000"/>
          <w:sz w:val="24"/>
          <w:szCs w:val="24"/>
          <w:u w:val="none"/>
          <w:shd w:val="clear" w:fill="auto"/>
          <w:vertAlign w:val="baseline"/>
          <w:rtl w:val="0"/>
        </w:rPr>
        <w:t>Fluidez;</w:t>
      </w: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3" w:name="_heading=h.3znysh7" w:colFirst="0" w:colLast="0"/>
      <w:bookmarkEnd w:id="3"/>
      <w:r>
        <w:rPr>
          <w:rtl w:val="0"/>
        </w:rPr>
        <w:t>3</w:t>
      </w:r>
      <w:r>
        <w:rPr>
          <w:rtl w:val="0"/>
        </w:rPr>
        <w:tab/>
      </w:r>
      <w:r>
        <w:rPr>
          <w:rtl w:val="0"/>
        </w:rPr>
        <w:t>METODOLOGIA</w:t>
      </w:r>
    </w:p>
    <w:p>
      <w:pPr>
        <w:spacing w:line="360" w:lineRule="auto"/>
        <w:ind w:firstLine="0"/>
        <w:rPr>
          <w:color w:val="000000"/>
          <w:sz w:val="22"/>
          <w:szCs w:val="22"/>
        </w:rPr>
      </w:pPr>
      <w:r>
        <w:rPr>
          <w:b/>
          <w:color w:val="000000"/>
          <w:sz w:val="28"/>
          <w:szCs w:val="28"/>
          <w:rtl w:val="0"/>
        </w:rPr>
        <w:tab/>
      </w:r>
      <w:r>
        <w:rPr>
          <w:rtl w:val="0"/>
        </w:rPr>
        <w:t>A metodologia adotada neste trabalho buscou delinear o processo de construção de um sistema para automatizar. Considera-se trabalho prático, caracterizado como pesquisa aplicada, direcionada para a construção de um sistema para a solução de um problema (GIL, 2002, Jung 2004). Utilizou-se a pesquisa bibliográfica documental para embasar a sua construção, trazendo as experiências relatadas em trabalhos publicados e conhecidos sobre a construção de sistema para salão de beleza. Para diagnosticar os problemas nos pequenos salões, desenvolveu-se um questionário que foi aplicado para identificar as necessidades reais dos estabelecimentos para levantamento dos requisitos de software: negócio e funcionalidade. Na sequência, analisaram-se os dados coletados com a pesquisa e definiu o roteiro de desenvolvimento do sistema, quais os requisitos necessários, a descrição do mini mundo e a descrição das regras de negócio. Definido o roteiro, foram escolhidas as técnicas e recursos tecnológicos a serem utilizados, como o ambiente de edição e desenvolvimento, o banco de dados, a linguagem de programação e as ferramentas e frameworks. Após toda a análise de requisitos e a escolha das ferramentas a serem utilizadas deu se início a implementação, a tarefa de “codificação” começando do "zero" e auxílio das bibliotecas, tendo como base a documentação oriunda da fase de design junto com a documentação de requisitos e pôr fim a realização de testes tendo por resultado um sistema para gerenciamento de salões de beleza de acordo com demanda de mercado, atendendo setor de beleza que deseja se sobressair e permanecer no mercado competitivo por meio da informatização.</w:t>
      </w:r>
    </w:p>
    <w:p>
      <w:pPr>
        <w:spacing w:line="240" w:lineRule="auto"/>
        <w:ind w:left="2127" w:firstLine="0"/>
        <w:rPr>
          <w:b/>
          <w:color w:val="000000"/>
          <w:sz w:val="28"/>
          <w:szCs w:val="28"/>
        </w:rPr>
      </w:pPr>
    </w:p>
    <w:p>
      <w:pPr>
        <w:pStyle w:val="2"/>
        <w:spacing w:line="360" w:lineRule="auto"/>
      </w:pPr>
      <w:bookmarkStart w:id="4" w:name="_heading=h.2et92p0" w:colFirst="0" w:colLast="0"/>
      <w:bookmarkEnd w:id="4"/>
      <w:r>
        <w:rPr>
          <w:rtl w:val="0"/>
        </w:rPr>
        <w:t xml:space="preserve">4 </w:t>
      </w:r>
      <w:r>
        <w:rPr>
          <w:rtl w:val="0"/>
        </w:rPr>
        <w:tab/>
      </w:r>
      <w:r>
        <w:rPr>
          <w:rtl w:val="0"/>
        </w:rPr>
        <w:t>REFERENCIAL TEÓRICO</w:t>
      </w:r>
    </w:p>
    <w:p>
      <w:pPr>
        <w:spacing w:line="360" w:lineRule="auto"/>
        <w:ind w:firstLine="0"/>
      </w:pPr>
      <w:r>
        <w:rPr>
          <w:rtl w:val="0"/>
        </w:rPr>
        <w:tab/>
      </w:r>
      <w:r>
        <w:rPr>
          <w:rtl w:val="0"/>
        </w:rPr>
        <w:t>HTML: Essa línguagem foi criada em 1980, pelo físico britânico </w:t>
      </w:r>
      <w:r>
        <w:fldChar w:fldCharType="begin"/>
      </w:r>
      <w:r>
        <w:instrText xml:space="preserve"> HYPERLINK "https://www.internethalloffame.org//inductees/tim-berners-lee" \h </w:instrText>
      </w:r>
      <w:r>
        <w:fldChar w:fldCharType="separate"/>
      </w:r>
      <w:r>
        <w:rPr>
          <w:color w:val="000000"/>
          <w:u w:val="none"/>
          <w:rtl w:val="0"/>
        </w:rPr>
        <w:t>Tim Berners-Lee</w:t>
      </w:r>
      <w:r>
        <w:rPr>
          <w:color w:val="000000"/>
          <w:u w:val="none"/>
          <w:rtl w:val="0"/>
        </w:rPr>
        <w:fldChar w:fldCharType="end"/>
      </w:r>
      <w:r>
        <w:rPr>
          <w:rtl w:val="0"/>
        </w:rPr>
        <w:t xml:space="preserve">, que iniciou o projeto baseado na Marcação de HiperTexto e foi realizado inicialmente através da linguagem de programação Pascal. Em 1889, Tim Berners-Lee e o estudante Robert Cailliau conseguiram colocar a primeira comunicação entre o usuário e servidor através do </w:t>
      </w:r>
      <w:r>
        <w:fldChar w:fldCharType="begin"/>
      </w:r>
      <w:r>
        <w:instrText xml:space="preserve"> HYPERLINK "https://www.homehost.com.br/blog/internet/o-que-e-http/" \h </w:instrText>
      </w:r>
      <w:r>
        <w:fldChar w:fldCharType="separate"/>
      </w:r>
      <w:r>
        <w:rPr>
          <w:color w:val="000000"/>
          <w:u w:val="none"/>
          <w:rtl w:val="0"/>
        </w:rPr>
        <w:t>protocolo HTTP</w:t>
      </w:r>
      <w:r>
        <w:rPr>
          <w:color w:val="000000"/>
          <w:u w:val="none"/>
          <w:rtl w:val="0"/>
        </w:rPr>
        <w:fldChar w:fldCharType="end"/>
      </w:r>
      <w:r>
        <w:rPr>
          <w:rtl w:val="0"/>
        </w:rPr>
        <w:t xml:space="preserve">. Sendo assim criando o que conhecemos hoje por WWW ( World Wide Web ). Será usada para criar uma página da web, criando uma estrutura básica e sem design algum, é uma ferramenta usada para que o navegador consiga organizar e entregar o necessário, como imagens, textos ou vídeos. </w:t>
      </w:r>
    </w:p>
    <w:p>
      <w:pPr>
        <w:spacing w:line="360" w:lineRule="auto"/>
        <w:ind w:firstLine="720"/>
      </w:pPr>
      <w:r>
        <w:rPr>
          <w:rtl w:val="0"/>
        </w:rPr>
        <w:t>CSS: O CSS foi desenvolvido em 1996, pelo World Wide Web Consortium, para complementar o HTML, sendo necessária a estrutura para o site. Ele tem a tarefa de separar o conteúdo do site de sua apresentação visual, alterando elementos como cor do texto, fonte e espaçamento entre blocos, assim como todo o aspecto estético de uma página.  Será utilizado para o design da página que foi estruturada com o HTML, alterando cores, espaçamentos, fonte e outros aspectos, fazendo com que a página esteja agradável ao usuário e atraente.</w:t>
      </w:r>
    </w:p>
    <w:p>
      <w:pPr>
        <w:spacing w:line="360" w:lineRule="auto"/>
        <w:ind w:firstLine="720"/>
      </w:pPr>
      <w:r>
        <w:rPr>
          <w:rtl w:val="0"/>
        </w:rPr>
        <w:t>JAVASCRIPT: JavaScript é uma Linguagem de Programação, criada por Brendan Eich, a pedido da empresa Netscape, em meados de 1995. No início, o JavaScript havia outro nome: LiveScript. No entanto, a Netscape não ficou sozinha com o desenvolvimento do JavaScript pois a empresa SUN Microsystems interessou-se por ela e entrou no desenvolvimento desta nova linguagem, uma vez que acreditava na ideia inovadora que era o JavaScript. A princípio, ele foi criado com o objetivo principal de validar formulários HTML. No entanto, com o passar do tempo isso foi modificado e, hoje, o JavaScript é uma linguagem Client-side.</w:t>
      </w:r>
    </w:p>
    <w:p>
      <w:pPr>
        <w:spacing w:line="360" w:lineRule="auto"/>
        <w:ind w:firstLine="0"/>
      </w:pPr>
      <w:r>
        <w:rPr>
          <w:rtl w:val="0"/>
        </w:rPr>
        <w:t>Será utilizado para a interação do site com o usuário, como a criação de funções interativas que os usuários podem ter com o acesso ao site, seja na criação de conta (formulários), os botões e outras funções.</w:t>
      </w:r>
    </w:p>
    <w:p>
      <w:pPr>
        <w:spacing w:line="360" w:lineRule="auto"/>
        <w:ind w:firstLine="720"/>
      </w:pPr>
      <w:r>
        <w:rPr>
          <w:rtl w:val="0"/>
        </w:rPr>
        <w:t>PHP: O PHP foi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 de visitas. Será utilizado para a interação do site com o banco de dados, armazenando os dados que o usuário coloca nos formulários e trazendo-as para o banco.</w:t>
      </w:r>
    </w:p>
    <w:p>
      <w:pPr>
        <w:spacing w:line="360" w:lineRule="auto"/>
        <w:ind w:firstLine="0"/>
      </w:pPr>
    </w:p>
    <w:p>
      <w:pPr>
        <w:spacing w:line="360" w:lineRule="auto"/>
        <w:ind w:firstLine="0"/>
      </w:pPr>
    </w:p>
    <w:p>
      <w:pPr>
        <w:ind w:left="709" w:firstLine="0"/>
      </w:pPr>
    </w:p>
    <w:p>
      <w:pPr>
        <w:spacing w:line="360" w:lineRule="auto"/>
        <w:ind w:firstLine="0"/>
        <w:rPr>
          <w:b/>
          <w:color w:val="000000"/>
          <w:sz w:val="28"/>
          <w:szCs w:val="28"/>
        </w:rPr>
      </w:pPr>
    </w:p>
    <w:p>
      <w:pPr>
        <w:pStyle w:val="2"/>
        <w:spacing w:line="360" w:lineRule="auto"/>
        <w:rPr>
          <w:sz w:val="38"/>
          <w:szCs w:val="38"/>
        </w:rPr>
      </w:pPr>
      <w:bookmarkStart w:id="5" w:name="_heading=h.tyjcwt" w:colFirst="0" w:colLast="0"/>
      <w:bookmarkEnd w:id="5"/>
      <w:r>
        <w:rPr>
          <w:rtl w:val="0"/>
        </w:rPr>
        <w:t xml:space="preserve">5 DOCUMENTAÇÃO </w:t>
      </w:r>
      <w:r>
        <w:rPr>
          <w:sz w:val="38"/>
          <w:szCs w:val="38"/>
          <w:rtl w:val="0"/>
        </w:rPr>
        <w:t>do projeto</w:t>
      </w:r>
    </w:p>
    <w:p>
      <w:r>
        <w:t>A documentação de projetos refere-se ao processo de registrar e organizar todas as informações relacionadas a um projeto.</w:t>
      </w:r>
      <w:r>
        <w:rPr>
          <w:rFonts w:hint="default"/>
          <w:lang w:val="pt-PT"/>
        </w:rPr>
        <w:t xml:space="preserve"> </w:t>
      </w:r>
      <w:r>
        <w:t xml:space="preserve">Isso inclui objetivos, escopo, </w:t>
      </w:r>
      <w:r>
        <w:fldChar w:fldCharType="begin"/>
      </w:r>
      <w:r>
        <w:instrText xml:space="preserve"> HYPERLINK "https://www.oitchau.com.br/blog/cronograma-de-projeto/" \t "/home/aluno/Documentos\\x/_blank" </w:instrText>
      </w:r>
      <w:r>
        <w:fldChar w:fldCharType="separate"/>
      </w:r>
      <w:r>
        <w:t>cronograma</w:t>
      </w:r>
      <w:r>
        <w:fldChar w:fldCharType="end"/>
      </w:r>
      <w:r>
        <w:t>, recursos, requisitos, estratégias, riscos, decisões e resultados alcançados.</w:t>
      </w:r>
      <w:r>
        <w:rPr>
          <w:rFonts w:hint="default"/>
          <w:lang w:val="pt-PT"/>
        </w:rPr>
        <w:t xml:space="preserve"> </w:t>
      </w:r>
      <w:r>
        <w:t>O objetivo principal é criar um histórico completo e estruturado do projeto, facilitando a compreensão, a colaboração e a referência futura.</w:t>
      </w:r>
    </w:p>
    <w:p>
      <w:pPr>
        <w:ind w:firstLine="0"/>
        <w:rPr>
          <w:b/>
          <w:color w:val="auto"/>
        </w:rPr>
      </w:pPr>
    </w:p>
    <w:p>
      <w:pPr>
        <w:ind w:firstLine="0"/>
        <w:rPr>
          <w:b/>
          <w:color w:val="auto"/>
        </w:rPr>
      </w:pPr>
      <w:r>
        <w:rPr>
          <w:b/>
          <w:color w:val="auto"/>
          <w:rtl w:val="0"/>
        </w:rPr>
        <w:t>Falta ciclo de vida de sistema e texto definindo</w:t>
      </w:r>
    </w:p>
    <w:p>
      <w:pPr>
        <w:ind w:firstLine="0"/>
        <w:rPr>
          <w:b/>
          <w:color w:val="FF0000"/>
        </w:rPr>
      </w:pPr>
    </w:p>
    <w:p>
      <w:pPr>
        <w:pStyle w:val="3"/>
        <w:spacing w:before="0" w:after="0"/>
      </w:pPr>
      <w:bookmarkStart w:id="6" w:name="_heading=h.3dy6vkm" w:colFirst="0" w:colLast="0"/>
      <w:bookmarkEnd w:id="6"/>
      <w:r>
        <w:rPr>
          <w:rtl w:val="0"/>
        </w:rPr>
        <w:t xml:space="preserve">5.1 Requisitos </w:t>
      </w:r>
    </w:p>
    <w:p>
      <w:pPr>
        <w:tabs>
          <w:tab w:val="left" w:pos="0"/>
        </w:tabs>
        <w:spacing w:line="360" w:lineRule="auto"/>
        <w:ind w:firstLine="0"/>
      </w:pPr>
      <w:r>
        <w:rPr>
          <w:rtl w:val="0"/>
        </w:rPr>
        <w:tab/>
      </w:r>
      <w:r>
        <w:rPr>
          <w:rtl w:val="0"/>
        </w:rPr>
        <w:t>Falta texto</w:t>
      </w:r>
    </w:p>
    <w:p>
      <w:pPr>
        <w:tabs>
          <w:tab w:val="left" w:pos="0"/>
        </w:tabs>
        <w:spacing w:line="360" w:lineRule="auto"/>
        <w:ind w:firstLine="0"/>
      </w:pPr>
    </w:p>
    <w:p>
      <w:pPr>
        <w:pStyle w:val="3"/>
        <w:spacing w:before="0" w:after="0"/>
      </w:pPr>
      <w:bookmarkStart w:id="7" w:name="_heading=h.1t3h5sf" w:colFirst="0" w:colLast="0"/>
      <w:bookmarkEnd w:id="7"/>
      <w:r>
        <w:rPr>
          <w:rtl w:val="0"/>
        </w:rPr>
        <w:t>5.1.1 Requisitos funcionais</w:t>
      </w:r>
    </w:p>
    <w:p>
      <w:pPr>
        <w:tabs>
          <w:tab w:val="left" w:pos="0"/>
        </w:tabs>
        <w:rPr>
          <w:rFonts w:hint="default"/>
          <w:lang w:val="pt-PT"/>
        </w:rPr>
      </w:pPr>
      <w:r>
        <w:rPr>
          <w:rFonts w:hint="default"/>
          <w:lang w:val="pt-PT"/>
        </w:rPr>
        <w:drawing>
          <wp:anchor distT="0" distB="0" distL="114300" distR="114300" simplePos="0" relativeHeight="251660288" behindDoc="1" locked="0" layoutInCell="1" allowOverlap="1">
            <wp:simplePos x="0" y="0"/>
            <wp:positionH relativeFrom="column">
              <wp:posOffset>-26035</wp:posOffset>
            </wp:positionH>
            <wp:positionV relativeFrom="paragraph">
              <wp:posOffset>307340</wp:posOffset>
            </wp:positionV>
            <wp:extent cx="5746750" cy="1584325"/>
            <wp:effectExtent l="0" t="0" r="6350" b="15875"/>
            <wp:wrapTight wrapText="bothSides">
              <wp:wrapPolygon>
                <wp:start x="0" y="0"/>
                <wp:lineTo x="0" y="21297"/>
                <wp:lineTo x="21552" y="21297"/>
                <wp:lineTo x="21552" y="0"/>
                <wp:lineTo x="0" y="0"/>
              </wp:wrapPolygon>
            </wp:wrapTight>
            <wp:docPr id="4" name="Imagem 4" descr="Pasta de Trab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Pasta de Trabalho"/>
                    <pic:cNvPicPr>
                      <a:picLocks noChangeAspect="1"/>
                    </pic:cNvPicPr>
                  </pic:nvPicPr>
                  <pic:blipFill>
                    <a:blip r:embed="rId9"/>
                    <a:stretch>
                      <a:fillRect/>
                    </a:stretch>
                  </pic:blipFill>
                  <pic:spPr>
                    <a:xfrm>
                      <a:off x="0" y="0"/>
                      <a:ext cx="5746750" cy="1584325"/>
                    </a:xfrm>
                    <a:prstGeom prst="rect">
                      <a:avLst/>
                    </a:prstGeom>
                  </pic:spPr>
                </pic:pic>
              </a:graphicData>
            </a:graphic>
          </wp:anchor>
        </w:drawing>
      </w:r>
      <w:r>
        <w:rPr>
          <w:rtl w:val="0"/>
        </w:rPr>
        <w:t>Falta texto</w:t>
      </w:r>
    </w:p>
    <w:sdt>
      <w:sdtPr>
        <w:tag w:val="goog_rdk_15"/>
        <w:id w:val="15"/>
        <w:showingPlcHdr/>
      </w:sdtPr>
      <w:sdtContent>
        <w:p>
          <w:pPr>
            <w:rPr>
              <w:color w:val="000000"/>
              <w:sz w:val="22"/>
              <w:szCs w:val="22"/>
            </w:rPr>
          </w:pPr>
        </w:p>
      </w:sdtContent>
    </w:sdt>
    <w:p>
      <w:pPr>
        <w:pStyle w:val="4"/>
        <w:spacing w:before="0" w:after="0" w:line="360" w:lineRule="auto"/>
      </w:pPr>
      <w:bookmarkStart w:id="8" w:name="_heading=h.4d34og8" w:colFirst="0" w:colLast="0"/>
      <w:bookmarkEnd w:id="8"/>
      <w:r>
        <w:rPr>
          <w:b/>
          <w:rtl w:val="0"/>
        </w:rPr>
        <w:t xml:space="preserve">5.1.2 Requisitos não funcionais </w:t>
      </w:r>
      <w:r>
        <w:rPr>
          <w:rtl w:val="0"/>
        </w:rPr>
        <w:t>.</w:t>
      </w:r>
    </w:p>
    <w:p>
      <w:pPr>
        <w:spacing w:line="360" w:lineRule="auto"/>
        <w:ind w:firstLine="0"/>
        <w:rPr>
          <w:color w:val="000000"/>
          <w:sz w:val="22"/>
          <w:szCs w:val="22"/>
        </w:rPr>
      </w:pPr>
    </w:p>
    <w:p>
      <w:pPr>
        <w:spacing w:line="360" w:lineRule="auto"/>
        <w:ind w:firstLine="0"/>
        <w:rPr>
          <w:rFonts w:hint="default"/>
          <w:color w:val="000000"/>
          <w:sz w:val="22"/>
          <w:szCs w:val="22"/>
          <w:lang w:val="pt-PT"/>
        </w:rPr>
      </w:pPr>
      <w:r>
        <w:rPr>
          <w:rFonts w:hint="default"/>
          <w:color w:val="000000"/>
          <w:sz w:val="22"/>
          <w:szCs w:val="22"/>
          <w:lang w:val="pt-PT"/>
        </w:rPr>
        <w:drawing>
          <wp:inline distT="0" distB="0" distL="114300" distR="114300">
            <wp:extent cx="5746750" cy="1424940"/>
            <wp:effectExtent l="0" t="0" r="6350" b="3810"/>
            <wp:docPr id="2" name="Imagem 2" descr="Pasta de Trabalh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asta de Trabalho1"/>
                    <pic:cNvPicPr>
                      <a:picLocks noChangeAspect="1"/>
                    </pic:cNvPicPr>
                  </pic:nvPicPr>
                  <pic:blipFill>
                    <a:blip r:embed="rId10"/>
                    <a:stretch>
                      <a:fillRect/>
                    </a:stretch>
                  </pic:blipFill>
                  <pic:spPr>
                    <a:xfrm>
                      <a:off x="0" y="0"/>
                      <a:ext cx="5746750" cy="1424940"/>
                    </a:xfrm>
                    <a:prstGeom prst="rect">
                      <a:avLst/>
                    </a:prstGeom>
                  </pic:spPr>
                </pic:pic>
              </a:graphicData>
            </a:graphic>
          </wp:inline>
        </w:drawing>
      </w: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3"/>
        </w:numPr>
        <w:spacing w:before="0" w:after="0"/>
        <w:ind w:left="360" w:hanging="360"/>
      </w:pPr>
      <w:bookmarkStart w:id="9" w:name="_heading=h.2s8eyo1" w:colFirst="0" w:colLast="0"/>
      <w:bookmarkEnd w:id="9"/>
      <w:r>
        <w:rPr>
          <w:rtl w:val="0"/>
        </w:rPr>
        <w:t xml:space="preserve"> Diagrama de Contexto</w:t>
      </w:r>
    </w:p>
    <w:p/>
    <w:p>
      <w:pPr>
        <w:spacing w:line="360" w:lineRule="auto"/>
        <w:ind w:firstLine="0"/>
        <w:rPr>
          <w:color w:val="C00000"/>
        </w:rPr>
      </w:pPr>
      <w:r>
        <w:rPr>
          <w:color w:val="C00000"/>
          <w:rtl w:val="0"/>
        </w:rPr>
        <w:t>TEXTO</w:t>
      </w:r>
    </w:p>
    <w:p>
      <w:pPr>
        <w:spacing w:line="360" w:lineRule="auto"/>
        <w:ind w:firstLine="141"/>
        <w:rPr>
          <w:color w:val="000000"/>
        </w:rPr>
      </w:pPr>
      <w:r>
        <w:drawing>
          <wp:anchor distT="0" distB="0" distL="114300" distR="114300" simplePos="0" relativeHeight="251659264" behindDoc="0" locked="0" layoutInCell="1" allowOverlap="1">
            <wp:simplePos x="0" y="0"/>
            <wp:positionH relativeFrom="column">
              <wp:posOffset>-3175</wp:posOffset>
            </wp:positionH>
            <wp:positionV relativeFrom="paragraph">
              <wp:posOffset>375920</wp:posOffset>
            </wp:positionV>
            <wp:extent cx="5718810" cy="3744595"/>
            <wp:effectExtent l="0" t="0" r="0" b="0"/>
            <wp:wrapSquare wrapText="bothSides"/>
            <wp:docPr id="652396806"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652396806" name="image3.png" descr="Diagrama&#10;&#10;Descrição gerada automaticamente"/>
                    <pic:cNvPicPr preferRelativeResize="0"/>
                  </pic:nvPicPr>
                  <pic:blipFill>
                    <a:blip r:embed="rId11"/>
                    <a:srcRect/>
                    <a:stretch>
                      <a:fillRect/>
                    </a:stretch>
                  </pic:blipFill>
                  <pic:spPr>
                    <a:xfrm>
                      <a:off x="0" y="0"/>
                      <a:ext cx="5718810" cy="3744595"/>
                    </a:xfrm>
                    <a:prstGeom prst="rect">
                      <a:avLst/>
                    </a:prstGeom>
                  </pic:spPr>
                </pic:pic>
              </a:graphicData>
            </a:graphic>
          </wp:anchor>
        </w:drawing>
      </w:r>
    </w:p>
    <w:p>
      <w:pPr>
        <w:ind w:firstLine="0"/>
        <w:rPr>
          <w:color w:val="000000"/>
          <w:sz w:val="20"/>
          <w:szCs w:val="20"/>
        </w:rPr>
      </w:pPr>
      <w:r>
        <w:rPr>
          <w:b/>
          <w:sz w:val="20"/>
          <w:szCs w:val="20"/>
          <w:rtl w:val="0"/>
        </w:rPr>
        <w:t>Fonte: O autor, 2022</w:t>
      </w:r>
    </w:p>
    <w:p/>
    <w:sdt>
      <w:sdtPr>
        <w:tag w:val="goog_rdk_39"/>
        <w:id w:val="36"/>
      </w:sdtPr>
      <w:sdtContent>
        <w:p>
          <w:pPr>
            <w:ind w:firstLine="0"/>
            <w:rPr>
              <w:ins w:id="0" w:author="Aparecida" w:date="2023-07-12T12:00:00Z"/>
            </w:rPr>
          </w:pPr>
          <w:sdt>
            <w:sdtPr>
              <w:tag w:val="goog_rdk_38"/>
              <w:id w:val="37"/>
            </w:sdtPr>
            <w:sdtContent/>
          </w:sdt>
        </w:p>
      </w:sdtContent>
    </w:sdt>
    <w:sdt>
      <w:sdtPr>
        <w:tag w:val="goog_rdk_41"/>
        <w:id w:val="38"/>
      </w:sdtPr>
      <w:sdtContent>
        <w:p>
          <w:pPr>
            <w:ind w:firstLine="0"/>
            <w:rPr>
              <w:ins w:id="1" w:author="Aparecida" w:date="2023-07-12T12:00:00Z"/>
            </w:rPr>
          </w:pPr>
          <w:sdt>
            <w:sdtPr>
              <w:tag w:val="goog_rdk_40"/>
              <w:id w:val="39"/>
            </w:sdtPr>
            <w:sdtContent/>
          </w:sdt>
        </w:p>
      </w:sdtContent>
    </w:sdt>
    <w:sdt>
      <w:sdtPr>
        <w:tag w:val="goog_rdk_43"/>
        <w:id w:val="40"/>
      </w:sdtPr>
      <w:sdtContent>
        <w:p>
          <w:pPr>
            <w:ind w:firstLine="0"/>
            <w:rPr>
              <w:ins w:id="2" w:author="Aparecida" w:date="2023-07-12T12:00:00Z"/>
            </w:rPr>
          </w:pPr>
          <w:sdt>
            <w:sdtPr>
              <w:tag w:val="goog_rdk_42"/>
              <w:id w:val="41"/>
            </w:sdtPr>
            <w:sdtContent/>
          </w:sdt>
        </w:p>
      </w:sdtContent>
    </w:sdt>
    <w:sdt>
      <w:sdtPr>
        <w:tag w:val="goog_rdk_45"/>
        <w:id w:val="42"/>
      </w:sdtPr>
      <w:sdtContent>
        <w:p>
          <w:pPr>
            <w:ind w:firstLine="0"/>
            <w:rPr>
              <w:ins w:id="3" w:author="Aparecida" w:date="2023-07-12T12:00:00Z"/>
            </w:rPr>
          </w:pPr>
          <w:sdt>
            <w:sdtPr>
              <w:tag w:val="goog_rdk_44"/>
              <w:id w:val="43"/>
            </w:sdtPr>
            <w:sdtContent/>
          </w:sdt>
        </w:p>
      </w:sdtContent>
    </w:sdt>
    <w:sdt>
      <w:sdtPr>
        <w:tag w:val="goog_rdk_47"/>
        <w:id w:val="44"/>
      </w:sdtPr>
      <w:sdtContent>
        <w:p>
          <w:pPr>
            <w:ind w:firstLine="0"/>
            <w:rPr>
              <w:ins w:id="4" w:author="Aparecida" w:date="2023-07-12T12:00:00Z"/>
            </w:rPr>
          </w:pPr>
          <w:sdt>
            <w:sdtPr>
              <w:tag w:val="goog_rdk_46"/>
              <w:id w:val="45"/>
            </w:sdtPr>
            <w:sdtContent/>
          </w:sdt>
        </w:p>
      </w:sdtContent>
    </w:sdt>
    <w:p>
      <w:pPr>
        <w:ind w:firstLine="0"/>
      </w:pPr>
    </w:p>
    <w:p>
      <w:pPr>
        <w:ind w:firstLine="0"/>
      </w:pPr>
    </w:p>
    <w:p>
      <w:pPr>
        <w:pStyle w:val="3"/>
        <w:numPr>
          <w:ilvl w:val="1"/>
          <w:numId w:val="3"/>
        </w:numPr>
        <w:ind w:left="360" w:hanging="360"/>
      </w:pPr>
      <w:bookmarkStart w:id="10" w:name="_heading=h.17dp8vu" w:colFirst="0" w:colLast="0"/>
      <w:bookmarkEnd w:id="10"/>
      <w:r>
        <w:rPr>
          <w:rtl w:val="0"/>
        </w:rPr>
        <w:t>Diagrama de Fluxo de dados</w:t>
      </w:r>
    </w:p>
    <w:p>
      <w:pPr>
        <w:ind w:firstLine="0"/>
      </w:pPr>
    </w:p>
    <w:p>
      <w:pPr>
        <w:rPr>
          <w:b/>
          <w:sz w:val="20"/>
          <w:szCs w:val="20"/>
        </w:rPr>
      </w:pPr>
      <w:r>
        <w:rPr>
          <w:rtl w:val="0"/>
        </w:rPr>
        <w:t xml:space="preserve">     </w:t>
      </w:r>
      <w:r>
        <w:rPr>
          <w:b/>
          <w:sz w:val="20"/>
          <w:szCs w:val="20"/>
          <w:rtl w:val="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3"/>
        </w:numPr>
        <w:ind w:left="578" w:hanging="578"/>
      </w:pPr>
      <w:bookmarkStart w:id="11" w:name="_heading=h.3rdcrjn" w:colFirst="0" w:colLast="0"/>
      <w:bookmarkEnd w:id="11"/>
      <w:r>
        <w:rPr>
          <w:rtl w:val="0"/>
        </w:rPr>
        <w:t>Diagrama de Entidade e relacionamento</w:t>
      </w:r>
    </w:p>
    <w:p>
      <w:pPr>
        <w:ind w:firstLine="0"/>
      </w:pPr>
    </w:p>
    <w:p>
      <w:pPr>
        <w:ind w:firstLine="0"/>
      </w:pPr>
      <w:r>
        <w:rPr>
          <w:rtl w:val="0"/>
        </w:rPr>
        <w:t xml:space="preserve"> </w:t>
      </w:r>
      <w:r>
        <w:rPr>
          <w:b/>
          <w:sz w:val="20"/>
          <w:szCs w:val="20"/>
          <w:rtl w:val="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3"/>
        </w:numPr>
        <w:ind w:left="578" w:hanging="578"/>
      </w:pPr>
      <w:bookmarkStart w:id="12" w:name="_heading=h.26in1rg" w:colFirst="0" w:colLast="0"/>
      <w:bookmarkEnd w:id="12"/>
      <w:r>
        <w:rPr>
          <w:rtl w:val="0"/>
        </w:rPr>
        <w:t>Dicionário de Dados</w:t>
      </w:r>
    </w:p>
    <w:p>
      <w:pPr>
        <w:tabs>
          <w:tab w:val="left" w:pos="0"/>
        </w:tabs>
        <w:spacing w:before="240" w:line="360" w:lineRule="auto"/>
        <w:ind w:firstLine="0"/>
      </w:pPr>
    </w:p>
    <w:p>
      <w:pPr>
        <w:ind w:firstLine="0"/>
      </w:pPr>
      <w:r>
        <w:rPr>
          <w:b/>
          <w:sz w:val="20"/>
          <w:szCs w:val="20"/>
          <w:rtl w:val="0"/>
        </w:rPr>
        <w:t>Fonte: O autor, 2022</w:t>
      </w:r>
    </w:p>
    <w:p>
      <w:pPr>
        <w:ind w:firstLine="0"/>
      </w:pPr>
    </w:p>
    <w:p>
      <w:pPr>
        <w:ind w:firstLine="0"/>
      </w:pPr>
    </w:p>
    <w:p>
      <w:pPr>
        <w:ind w:firstLine="0"/>
      </w:pPr>
    </w:p>
    <w:p>
      <w:pPr>
        <w:ind w:firstLine="0"/>
      </w:pPr>
    </w:p>
    <w:p>
      <w:pPr>
        <w:ind w:firstLine="0"/>
      </w:pPr>
    </w:p>
    <w:sdt>
      <w:sdtPr>
        <w:tag w:val="goog_rdk_50"/>
        <w:id w:val="46"/>
      </w:sdtPr>
      <w:sdtContent>
        <w:p>
          <w:pPr>
            <w:ind w:firstLine="0" w:firstLineChars="0"/>
          </w:pPr>
          <w:sdt>
            <w:sdtPr>
              <w:tag w:val="goog_rdk_49"/>
              <w:id w:val="47"/>
            </w:sdtPr>
            <w:sdtContent/>
          </w:sdt>
        </w:p>
      </w:sdtContent>
    </w:sdt>
    <w:sdt>
      <w:sdtPr>
        <w:tag w:val="goog_rdk_52"/>
        <w:id w:val="48"/>
      </w:sdtPr>
      <w:sdtContent>
        <w:p>
          <w:pPr>
            <w:pStyle w:val="3"/>
            <w:ind w:left="360" w:leftChars="0" w:hanging="360" w:firstLineChars="0"/>
          </w:pPr>
          <w:sdt>
            <w:sdtPr>
              <w:tag w:val="goog_rdk_51"/>
              <w:id w:val="49"/>
            </w:sdtPr>
            <w:sdtContent/>
          </w:sdt>
          <w:bookmarkStart w:id="13" w:name="_heading=h.lnxbz9" w:colFirst="0" w:colLast="0"/>
          <w:bookmarkEnd w:id="13"/>
        </w:p>
      </w:sdtContent>
    </w:sdt>
    <w:p>
      <w:pPr>
        <w:ind w:firstLine="0" w:firstLineChars="0"/>
      </w:pPr>
      <w:r>
        <w:rPr>
          <w:rtl w:val="0"/>
        </w:rPr>
        <w:t>Diagrama de Caso de Uso</w:t>
      </w:r>
    </w:p>
    <w:sdt>
      <w:sdtPr>
        <w:tag w:val="goog_rdk_55"/>
        <w:id w:val="50"/>
      </w:sdtPr>
      <w:sdtContent>
        <w:p>
          <w:pPr>
            <w:rPr>
              <w:ins w:id="5" w:author="Aparecida" w:date="2023-07-12T12:01:00Z"/>
            </w:rPr>
          </w:pPr>
          <w:sdt>
            <w:sdtPr>
              <w:tag w:val="goog_rdk_54"/>
              <w:id w:val="51"/>
            </w:sdtPr>
            <w:sdtContent>
              <w:ins w:id="6" w:author="Aparecida" w:date="2023-07-12T12:01:00Z">
                <w:r>
                  <w:rPr>
                    <w:rtl w:val="0"/>
                  </w:rPr>
                  <w:t>TEXTO</w:t>
                </w:r>
              </w:ins>
            </w:sdtContent>
          </w:sdt>
        </w:p>
      </w:sdtContent>
    </w:sdt>
    <w:sdt>
      <w:sdtPr>
        <w:tag w:val="goog_rdk_57"/>
        <w:id w:val="52"/>
      </w:sdtPr>
      <w:sdtContent>
        <w:p>
          <w:pPr>
            <w:ind w:firstLine="0"/>
            <w:rPr>
              <w:ins w:id="7" w:author="Aparecida" w:date="2023-07-12T12:01:00Z"/>
            </w:rPr>
          </w:pPr>
          <w:bookmarkStart w:id="27" w:name="_GoBack"/>
          <w:sdt>
            <w:sdtPr>
              <w:tag w:val="goog_rdk_56"/>
              <w:id w:val="53"/>
            </w:sdtPr>
            <w:sdtContent>
              <w:ins w:id="8" w:author="Aparecida" w:date="2023-07-12T12:01:00Z">
                <w:r>
                  <w:rPr/>
                  <w:drawing>
                    <wp:anchor distT="0" distB="0" distL="114300" distR="114300" simplePos="0" relativeHeight="251659264" behindDoc="0" locked="0" layoutInCell="1" allowOverlap="1">
                      <wp:simplePos x="0" y="0"/>
                      <wp:positionH relativeFrom="column">
                        <wp:posOffset>-3175</wp:posOffset>
                      </wp:positionH>
                      <wp:positionV relativeFrom="paragraph">
                        <wp:posOffset>353060</wp:posOffset>
                      </wp:positionV>
                      <wp:extent cx="5718810" cy="5645785"/>
                      <wp:effectExtent l="0" t="0" r="0" b="0"/>
                      <wp:wrapSquare wrapText="bothSides"/>
                      <wp:docPr id="652396805" name="image2.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652396805" name="image2.png" descr="Diagrama&#10;&#10;Descrição gerada automaticamente"/>
                              <pic:cNvPicPr preferRelativeResize="0"/>
                            </pic:nvPicPr>
                            <pic:blipFill>
                              <a:blip r:embed="rId12"/>
                              <a:srcRect/>
                              <a:stretch>
                                <a:fillRect/>
                              </a:stretch>
                            </pic:blipFill>
                            <pic:spPr>
                              <a:xfrm>
                                <a:off x="0" y="0"/>
                                <a:ext cx="5718810" cy="5645785"/>
                              </a:xfrm>
                              <a:prstGeom prst="rect">
                                <a:avLst/>
                              </a:prstGeom>
                            </pic:spPr>
                          </pic:pic>
                        </a:graphicData>
                      </a:graphic>
                    </wp:anchor>
                  </w:drawing>
                </w:r>
              </w:ins>
            </w:sdtContent>
          </w:sdt>
        </w:p>
      </w:sdtContent>
    </w:sdt>
    <w:bookmarkEnd w:id="27"/>
    <w:sdt>
      <w:sdtPr>
        <w:tag w:val="goog_rdk_59"/>
        <w:id w:val="54"/>
      </w:sdtPr>
      <w:sdtContent>
        <w:p>
          <w:pPr>
            <w:rPr>
              <w:ins w:id="10" w:author="Aparecida" w:date="2023-07-12T12:01:00Z"/>
            </w:rPr>
          </w:pPr>
          <w:sdt>
            <w:sdtPr>
              <w:tag w:val="goog_rdk_58"/>
              <w:id w:val="55"/>
            </w:sdtPr>
            <w:sdtContent/>
          </w:sdt>
        </w:p>
      </w:sdtContent>
    </w:sdt>
    <w:sdt>
      <w:sdtPr>
        <w:tag w:val="goog_rdk_61"/>
        <w:id w:val="56"/>
      </w:sdtPr>
      <w:sdtContent>
        <w:p>
          <w:pPr>
            <w:rPr>
              <w:ins w:id="11" w:author="Aparecida" w:date="2023-07-12T12:01:00Z"/>
            </w:rPr>
          </w:pPr>
          <w:sdt>
            <w:sdtPr>
              <w:tag w:val="goog_rdk_60"/>
              <w:id w:val="57"/>
            </w:sdtPr>
            <w:sdtContent/>
          </w:sdt>
        </w:p>
      </w:sdtContent>
    </w:sdt>
    <w:sdt>
      <w:sdtPr>
        <w:tag w:val="goog_rdk_63"/>
        <w:id w:val="58"/>
      </w:sdtPr>
      <w:sdtContent>
        <w:p>
          <w:pPr>
            <w:rPr>
              <w:ins w:id="12" w:author="Aparecida" w:date="2023-07-12T12:01:00Z"/>
            </w:rPr>
          </w:pPr>
          <w:sdt>
            <w:sdtPr>
              <w:tag w:val="goog_rdk_62"/>
              <w:id w:val="59"/>
            </w:sdtPr>
            <w:sdtContent/>
          </w:sdt>
        </w:p>
      </w:sdtContent>
    </w:sdt>
    <w:sdt>
      <w:sdtPr>
        <w:tag w:val="goog_rdk_65"/>
        <w:id w:val="60"/>
      </w:sdtPr>
      <w:sdtContent>
        <w:p>
          <w:pPr>
            <w:rPr>
              <w:ins w:id="13" w:author="Aparecida" w:date="2023-07-12T12:01:00Z"/>
            </w:rPr>
          </w:pPr>
          <w:sdt>
            <w:sdtPr>
              <w:tag w:val="goog_rdk_64"/>
              <w:id w:val="61"/>
            </w:sdtPr>
            <w:sdtContent/>
          </w:sdt>
        </w:p>
      </w:sdtContent>
    </w:sdt>
    <w:sdt>
      <w:sdtPr>
        <w:tag w:val="goog_rdk_67"/>
        <w:id w:val="62"/>
      </w:sdtPr>
      <w:sdtContent>
        <w:p>
          <w:pPr>
            <w:rPr>
              <w:ins w:id="14" w:author="Aparecida" w:date="2023-07-12T12:01:00Z"/>
            </w:rPr>
          </w:pPr>
          <w:sdt>
            <w:sdtPr>
              <w:tag w:val="goog_rdk_66"/>
              <w:id w:val="63"/>
            </w:sdtPr>
            <w:sdtContent/>
          </w:sdt>
        </w:p>
      </w:sdtContent>
    </w:sdt>
    <w:sdt>
      <w:sdtPr>
        <w:tag w:val="goog_rdk_69"/>
        <w:id w:val="64"/>
      </w:sdtPr>
      <w:sdtContent>
        <w:p>
          <w:pPr>
            <w:rPr>
              <w:ins w:id="15" w:author="Aparecida" w:date="2023-07-12T12:01:00Z"/>
            </w:rPr>
          </w:pPr>
          <w:sdt>
            <w:sdtPr>
              <w:tag w:val="goog_rdk_68"/>
              <w:id w:val="65"/>
            </w:sdtPr>
            <w:sdtContent/>
          </w:sdt>
        </w:p>
      </w:sdtContent>
    </w:sdt>
    <w:sdt>
      <w:sdtPr>
        <w:tag w:val="goog_rdk_71"/>
        <w:id w:val="66"/>
      </w:sdtPr>
      <w:sdtContent>
        <w:p>
          <w:pPr>
            <w:rPr>
              <w:ins w:id="16" w:author="Aparecida" w:date="2023-07-12T12:01:00Z"/>
            </w:rPr>
          </w:pPr>
          <w:sdt>
            <w:sdtPr>
              <w:tag w:val="goog_rdk_70"/>
              <w:id w:val="67"/>
            </w:sdtPr>
            <w:sdtContent/>
          </w:sdt>
        </w:p>
      </w:sdtContent>
    </w:sdt>
    <w:sdt>
      <w:sdtPr>
        <w:tag w:val="goog_rdk_73"/>
        <w:id w:val="68"/>
      </w:sdtPr>
      <w:sdtContent>
        <w:p>
          <w:pPr>
            <w:rPr>
              <w:ins w:id="17" w:author="Aparecida" w:date="2023-07-12T12:01:00Z"/>
            </w:rPr>
          </w:pPr>
          <w:sdt>
            <w:sdtPr>
              <w:tag w:val="goog_rdk_72"/>
              <w:id w:val="69"/>
            </w:sdtPr>
            <w:sdtContent/>
          </w:sdt>
        </w:p>
      </w:sdtContent>
    </w:sdt>
    <w:sdt>
      <w:sdtPr>
        <w:tag w:val="goog_rdk_75"/>
        <w:id w:val="70"/>
      </w:sdtPr>
      <w:sdtContent>
        <w:p>
          <w:pPr>
            <w:rPr>
              <w:ins w:id="18" w:author="Aparecida" w:date="2023-07-12T12:01:00Z"/>
            </w:rPr>
          </w:pPr>
          <w:sdt>
            <w:sdtPr>
              <w:tag w:val="goog_rdk_74"/>
              <w:id w:val="71"/>
            </w:sdtPr>
            <w:sdtContent/>
          </w:sdt>
        </w:p>
      </w:sdtContent>
    </w:sdt>
    <w:sdt>
      <w:sdtPr>
        <w:tag w:val="goog_rdk_77"/>
        <w:id w:val="72"/>
      </w:sdtPr>
      <w:sdtContent>
        <w:p>
          <w:pPr>
            <w:rPr>
              <w:ins w:id="19" w:author="Aparecida" w:date="2023-07-12T12:01:00Z"/>
            </w:rPr>
          </w:pPr>
          <w:sdt>
            <w:sdtPr>
              <w:tag w:val="goog_rdk_76"/>
              <w:id w:val="73"/>
            </w:sdtPr>
            <w:sdtContent/>
          </w:sdt>
        </w:p>
      </w:sdtContent>
    </w:sdt>
    <w:sdt>
      <w:sdtPr>
        <w:tag w:val="goog_rdk_79"/>
        <w:id w:val="74"/>
      </w:sdtPr>
      <w:sdtContent>
        <w:p>
          <w:pPr>
            <w:rPr>
              <w:ins w:id="20" w:author="Aparecida" w:date="2023-07-12T12:01:00Z"/>
            </w:rPr>
          </w:pPr>
          <w:sdt>
            <w:sdtPr>
              <w:tag w:val="goog_rdk_78"/>
              <w:id w:val="75"/>
            </w:sdtPr>
            <w:sdtContent/>
          </w:sdt>
        </w:p>
      </w:sdtContent>
    </w:sdt>
    <w:sdt>
      <w:sdtPr>
        <w:tag w:val="goog_rdk_81"/>
        <w:id w:val="76"/>
      </w:sdtPr>
      <w:sdtContent>
        <w:p>
          <w:pPr>
            <w:rPr>
              <w:ins w:id="21" w:author="Aparecida" w:date="2023-07-12T12:01:00Z"/>
            </w:rPr>
          </w:pPr>
          <w:sdt>
            <w:sdtPr>
              <w:tag w:val="goog_rdk_80"/>
              <w:id w:val="77"/>
            </w:sdtPr>
            <w:sdtContent/>
          </w:sdt>
        </w:p>
      </w:sdtContent>
    </w:sdt>
    <w:sdt>
      <w:sdtPr>
        <w:tag w:val="goog_rdk_83"/>
        <w:id w:val="78"/>
      </w:sdtPr>
      <w:sdtContent>
        <w:p>
          <w:pPr>
            <w:rPr>
              <w:ins w:id="22" w:author="Aparecida" w:date="2023-07-12T12:01:00Z"/>
            </w:rPr>
          </w:pPr>
          <w:sdt>
            <w:sdtPr>
              <w:tag w:val="goog_rdk_82"/>
              <w:id w:val="79"/>
            </w:sdtPr>
            <w:sdtContent/>
          </w:sdt>
        </w:p>
      </w:sdtContent>
    </w:sdt>
    <w:sdt>
      <w:sdtPr>
        <w:tag w:val="goog_rdk_85"/>
        <w:id w:val="80"/>
      </w:sdtPr>
      <w:sdtContent>
        <w:p>
          <w:pPr>
            <w:rPr>
              <w:ins w:id="23" w:author="Aparecida" w:date="2023-07-12T12:01:00Z"/>
            </w:rPr>
          </w:pPr>
          <w:sdt>
            <w:sdtPr>
              <w:tag w:val="goog_rdk_84"/>
              <w:id w:val="81"/>
            </w:sdtPr>
            <w:sdtContent/>
          </w:sdt>
        </w:p>
      </w:sdtContent>
    </w:sdt>
    <w:sdt>
      <w:sdtPr>
        <w:tag w:val="goog_rdk_87"/>
        <w:id w:val="82"/>
      </w:sdtPr>
      <w:sdtContent>
        <w:p>
          <w:pPr>
            <w:rPr>
              <w:ins w:id="24" w:author="Aparecida" w:date="2023-07-12T12:01:00Z"/>
            </w:rPr>
          </w:pPr>
          <w:sdt>
            <w:sdtPr>
              <w:tag w:val="goog_rdk_86"/>
              <w:id w:val="83"/>
            </w:sdtPr>
            <w:sdtContent/>
          </w:sdt>
        </w:p>
      </w:sdtContent>
    </w:sdt>
    <w:sdt>
      <w:sdtPr>
        <w:tag w:val="goog_rdk_89"/>
        <w:id w:val="84"/>
      </w:sdtPr>
      <w:sdtContent>
        <w:p>
          <w:pPr>
            <w:rPr>
              <w:ins w:id="25" w:author="Aparecida" w:date="2023-07-12T12:01:00Z"/>
            </w:rPr>
          </w:pPr>
          <w:sdt>
            <w:sdtPr>
              <w:tag w:val="goog_rdk_88"/>
              <w:id w:val="85"/>
            </w:sdtPr>
            <w:sdtContent/>
          </w:sdt>
        </w:p>
      </w:sdtContent>
    </w:sdt>
    <w:sdt>
      <w:sdtPr>
        <w:tag w:val="goog_rdk_91"/>
        <w:id w:val="86"/>
      </w:sdtPr>
      <w:sdtContent>
        <w:p>
          <w:pPr>
            <w:rPr>
              <w:ins w:id="26" w:author="Aparecida" w:date="2023-07-12T12:01:00Z"/>
            </w:rPr>
          </w:pPr>
          <w:sdt>
            <w:sdtPr>
              <w:tag w:val="goog_rdk_90"/>
              <w:id w:val="87"/>
            </w:sdtPr>
            <w:sdtContent/>
          </w:sdt>
        </w:p>
      </w:sdtContent>
    </w:sdt>
    <w:sdt>
      <w:sdtPr>
        <w:tag w:val="goog_rdk_93"/>
        <w:id w:val="88"/>
      </w:sdtPr>
      <w:sdtContent>
        <w:p>
          <w:pPr>
            <w:rPr>
              <w:ins w:id="27" w:author="Aparecida" w:date="2023-07-12T12:01:00Z"/>
            </w:rPr>
          </w:pPr>
          <w:sdt>
            <w:sdtPr>
              <w:tag w:val="goog_rdk_92"/>
              <w:id w:val="89"/>
            </w:sdtPr>
            <w:sdtContent/>
          </w:sdt>
        </w:p>
      </w:sdtContent>
    </w:sdt>
    <w:sdt>
      <w:sdtPr>
        <w:tag w:val="goog_rdk_95"/>
        <w:id w:val="90"/>
      </w:sdtPr>
      <w:sdtContent>
        <w:p>
          <w:pPr>
            <w:rPr>
              <w:ins w:id="28" w:author="Aparecida" w:date="2023-07-12T12:01:00Z"/>
            </w:rPr>
          </w:pPr>
          <w:sdt>
            <w:sdtPr>
              <w:tag w:val="goog_rdk_94"/>
              <w:id w:val="91"/>
            </w:sdtPr>
            <w:sdtContent/>
          </w:sdt>
        </w:p>
      </w:sdtContent>
    </w:sdt>
    <w:p/>
    <w:p>
      <w:pPr>
        <w:tabs>
          <w:tab w:val="left" w:pos="-5"/>
        </w:tabs>
        <w:ind w:left="720" w:hanging="861"/>
        <w:rPr>
          <w:b/>
          <w:sz w:val="20"/>
          <w:szCs w:val="20"/>
        </w:rPr>
      </w:pPr>
      <w:bookmarkStart w:id="14" w:name="_heading=h.44sinio" w:colFirst="0" w:colLast="0"/>
      <w:r>
        <w:rPr>
          <w:b/>
          <w:sz w:val="20"/>
          <w:szCs w:val="20"/>
          <w:rtl w:val="0"/>
        </w:rPr>
        <w:t>Fonte: O autor, 2022</w:t>
      </w:r>
    </w:p>
    <w:p>
      <w:pPr>
        <w:tabs>
          <w:tab w:val="left" w:pos="-5"/>
        </w:tabs>
        <w:ind w:left="720" w:hanging="861"/>
        <w:rPr>
          <w:b/>
          <w:sz w:val="20"/>
          <w:szCs w:val="20"/>
        </w:rPr>
      </w:pPr>
      <w:sdt>
        <w:sdtPr>
          <w:tag w:val="goog_rdk_96"/>
          <w:id w:val="92"/>
          <w:showingPlcHdr/>
        </w:sdtPr>
        <w:sdtContent/>
      </w:sdt>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rPr>
          <w:rtl w:val="0"/>
        </w:rPr>
        <w:t>DIAGRAMA 02</w:t>
      </w:r>
    </w:p>
    <w:p>
      <w:pPr>
        <w:tabs>
          <w:tab w:val="left" w:pos="709"/>
        </w:tabs>
        <w:ind w:firstLine="0"/>
      </w:pPr>
    </w:p>
    <w:p>
      <w:r>
        <w:rPr>
          <w:b/>
          <w:sz w:val="20"/>
          <w:szCs w:val="20"/>
          <w:rtl w:val="0"/>
        </w:rPr>
        <w:t>Fonte: O autor, 2022</w:t>
      </w:r>
    </w:p>
    <w:p>
      <w:pPr>
        <w:pStyle w:val="4"/>
        <w:numPr>
          <w:ilvl w:val="2"/>
          <w:numId w:val="4"/>
        </w:numPr>
        <w:ind w:left="720" w:hanging="720"/>
      </w:pPr>
      <w:bookmarkStart w:id="15" w:name="_heading=h.35nkun2" w:colFirst="0" w:colLast="0"/>
      <w:bookmarkEnd w:id="15"/>
      <w:r>
        <w:rPr>
          <w:rtl w:val="0"/>
        </w:rPr>
        <w:t>Cadastrar</w:t>
      </w:r>
    </w:p>
    <w:p>
      <w:pPr>
        <w:ind w:firstLine="0"/>
        <w:rPr>
          <w:b/>
        </w:rPr>
      </w:pPr>
    </w:p>
    <w:p>
      <w:pPr>
        <w:pStyle w:val="4"/>
        <w:numPr>
          <w:ilvl w:val="2"/>
          <w:numId w:val="4"/>
        </w:numPr>
        <w:ind w:left="720" w:hanging="720"/>
      </w:pPr>
      <w:bookmarkStart w:id="16" w:name="_heading=h.vsohz8hitavy" w:colFirst="0" w:colLast="0"/>
      <w:bookmarkEnd w:id="16"/>
      <w:r>
        <w:rPr>
          <w:rtl w:val="0"/>
        </w:rPr>
        <w:t>Logar</w:t>
      </w:r>
    </w:p>
    <w:p>
      <w:pPr>
        <w:tabs>
          <w:tab w:val="left" w:pos="709"/>
        </w:tabs>
        <w:ind w:firstLine="0"/>
        <w:rPr>
          <w:b/>
        </w:rPr>
      </w:pPr>
    </w:p>
    <w:p>
      <w:pPr>
        <w:pStyle w:val="4"/>
        <w:numPr>
          <w:ilvl w:val="2"/>
          <w:numId w:val="4"/>
        </w:numPr>
        <w:ind w:left="720" w:hanging="720"/>
      </w:pPr>
      <w:bookmarkStart w:id="17" w:name="_heading=h.w4pjqu5od5l" w:colFirst="0" w:colLast="0"/>
      <w:bookmarkEnd w:id="17"/>
      <w:r>
        <w:rPr>
          <w:rtl w:val="0"/>
        </w:rPr>
        <w:t>Cadastro de funcionário/profissional</w:t>
      </w:r>
    </w:p>
    <w:p>
      <w:pPr>
        <w:tabs>
          <w:tab w:val="left" w:pos="709"/>
        </w:tabs>
        <w:ind w:firstLine="0"/>
      </w:pPr>
    </w:p>
    <w:p>
      <w:pPr>
        <w:tabs>
          <w:tab w:val="left" w:pos="709"/>
        </w:tabs>
        <w:ind w:firstLine="0"/>
      </w:pPr>
    </w:p>
    <w:p>
      <w:pPr>
        <w:pStyle w:val="4"/>
        <w:numPr>
          <w:ilvl w:val="2"/>
          <w:numId w:val="4"/>
        </w:numPr>
        <w:spacing w:after="0" w:line="240" w:lineRule="auto"/>
        <w:ind w:left="720" w:hanging="720"/>
      </w:pPr>
      <w:bookmarkStart w:id="18" w:name="_heading=h.iimt9dgudcin" w:colFirst="0" w:colLast="0"/>
      <w:bookmarkEnd w:id="18"/>
      <w:r>
        <w:rPr>
          <w:rtl w:val="0"/>
        </w:rPr>
        <w:t xml:space="preserve">Consultar profissionais </w:t>
      </w:r>
    </w:p>
    <w:p>
      <w:pPr>
        <w:tabs>
          <w:tab w:val="left" w:pos="709"/>
        </w:tabs>
        <w:ind w:left="720" w:firstLine="0"/>
      </w:pPr>
    </w:p>
    <w:p>
      <w:pPr>
        <w:ind w:firstLine="0"/>
      </w:pPr>
    </w:p>
    <w:p>
      <w:pPr>
        <w:pStyle w:val="4"/>
        <w:numPr>
          <w:ilvl w:val="2"/>
          <w:numId w:val="4"/>
        </w:numPr>
        <w:ind w:left="720" w:hanging="720"/>
      </w:pPr>
      <w:bookmarkStart w:id="19" w:name="_heading=h.hyvwenoixavx" w:colFirst="0" w:colLast="0"/>
      <w:bookmarkEnd w:id="19"/>
      <w:r>
        <w:rPr>
          <w:rtl w:val="0"/>
        </w:rPr>
        <w:t>Agendamento</w:t>
      </w:r>
    </w:p>
    <w:p>
      <w:pPr>
        <w:tabs>
          <w:tab w:val="left" w:pos="709"/>
        </w:tabs>
        <w:ind w:firstLine="0"/>
      </w:pPr>
    </w:p>
    <w:p>
      <w:pPr>
        <w:ind w:firstLine="0"/>
      </w:pPr>
    </w:p>
    <w:p>
      <w:pPr>
        <w:ind w:firstLine="0"/>
      </w:pPr>
    </w:p>
    <w:p>
      <w:pPr>
        <w:pStyle w:val="3"/>
        <w:numPr>
          <w:ilvl w:val="1"/>
          <w:numId w:val="4"/>
        </w:numPr>
        <w:ind w:left="578" w:hanging="578"/>
      </w:pPr>
      <w:bookmarkStart w:id="20" w:name="_heading=h.1ksv4uv" w:colFirst="0" w:colLast="0"/>
      <w:bookmarkEnd w:id="20"/>
      <w:r>
        <w:rPr>
          <w:rtl w:val="0"/>
        </w:rPr>
        <w:t>Diagrama de Classe</w:t>
      </w:r>
    </w:p>
    <w:p>
      <w:pPr>
        <w:ind w:firstLine="0"/>
      </w:pPr>
      <w:r>
        <w:rPr>
          <w:b/>
          <w:sz w:val="20"/>
          <w:szCs w:val="20"/>
          <w:rtl w:val="0"/>
        </w:rPr>
        <w:t>Fonte: O autor, 2022</w:t>
      </w:r>
    </w:p>
    <w:bookmarkEnd w:id="14"/>
    <w:p>
      <w:pPr>
        <w:pStyle w:val="3"/>
        <w:numPr>
          <w:ilvl w:val="1"/>
          <w:numId w:val="4"/>
        </w:numPr>
        <w:ind w:left="578" w:hanging="578"/>
      </w:pPr>
      <w:r>
        <w:rPr>
          <w:rtl w:val="0"/>
        </w:rPr>
        <w:t xml:space="preserve">Diagrama de Sequência </w:t>
      </w:r>
    </w:p>
    <w:p>
      <w:pPr>
        <w:ind w:left="709" w:firstLine="0"/>
      </w:pPr>
    </w:p>
    <w:p>
      <w:pPr>
        <w:ind w:left="709" w:hanging="709"/>
      </w:pPr>
    </w:p>
    <w:p>
      <w:pPr>
        <w:ind w:left="709" w:firstLine="0"/>
        <w:rPr>
          <w:sz w:val="22"/>
          <w:szCs w:val="22"/>
        </w:rPr>
      </w:pPr>
    </w:p>
    <w:p>
      <w:pPr>
        <w:ind w:firstLine="0"/>
        <w:rPr>
          <w:b/>
          <w:sz w:val="20"/>
          <w:szCs w:val="20"/>
        </w:rPr>
      </w:pPr>
      <w:r>
        <w:rPr>
          <w:b/>
          <w:sz w:val="20"/>
          <w:szCs w:val="20"/>
          <w:rtl w:val="0"/>
        </w:rPr>
        <w:t>Fonte: O autor, 2022</w:t>
      </w:r>
    </w:p>
    <w:p>
      <w:pPr>
        <w:ind w:firstLine="0"/>
      </w:pPr>
    </w:p>
    <w:p>
      <w:pPr>
        <w:ind w:firstLine="0"/>
      </w:pPr>
    </w:p>
    <w:p>
      <w:pPr>
        <w:pStyle w:val="3"/>
        <w:numPr>
          <w:ilvl w:val="1"/>
          <w:numId w:val="4"/>
        </w:numPr>
        <w:ind w:left="578" w:hanging="578"/>
      </w:pPr>
      <w:bookmarkStart w:id="21" w:name="_heading=h.2jxsxqh" w:colFirst="0" w:colLast="0"/>
      <w:bookmarkEnd w:id="21"/>
      <w:r>
        <w:rPr>
          <w:rtl w:val="0"/>
        </w:rPr>
        <w:t>Diagrama de Atividade</w:t>
      </w:r>
    </w:p>
    <w:p>
      <w:pPr>
        <w:spacing w:line="360" w:lineRule="auto"/>
        <w:ind w:left="709" w:hanging="709"/>
      </w:pPr>
    </w:p>
    <w:p>
      <w:pPr>
        <w:ind w:firstLine="0"/>
      </w:pPr>
      <w:r>
        <w:rPr>
          <w:b/>
          <w:sz w:val="20"/>
          <w:szCs w:val="20"/>
          <w:rtl w:val="0"/>
        </w:rPr>
        <w:t>Fonte: O autor, 2022</w:t>
      </w:r>
    </w:p>
    <w:p>
      <w:pPr>
        <w:pStyle w:val="2"/>
        <w:numPr>
          <w:ilvl w:val="0"/>
          <w:numId w:val="4"/>
        </w:numPr>
        <w:ind w:left="0" w:firstLine="0"/>
      </w:pPr>
      <w:bookmarkStart w:id="22" w:name="_heading=h.z337ya" w:colFirst="0" w:colLast="0"/>
      <w:bookmarkEnd w:id="22"/>
      <w:r>
        <w:rPr>
          <w:rtl w:val="0"/>
        </w:rPr>
        <w:t xml:space="preserve">Telas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4"/>
        </w:numPr>
        <w:spacing w:line="360" w:lineRule="auto"/>
        <w:ind w:left="0" w:firstLine="0"/>
      </w:pPr>
      <w:bookmarkStart w:id="23" w:name="_heading=h.3j2qqm3" w:colFirst="0" w:colLast="0"/>
      <w:bookmarkEnd w:id="23"/>
      <w:r>
        <w:rPr>
          <w:rtl w:val="0"/>
        </w:rPr>
        <w:t xml:space="preserve"> Conclusão</w:t>
      </w:r>
    </w:p>
    <w:p>
      <w:pPr>
        <w:spacing w:line="360" w:lineRule="auto"/>
        <w:ind w:left="709" w:firstLine="0"/>
      </w:pPr>
      <w:bookmarkStart w:id="24" w:name="_heading=h.qsh70q" w:colFirst="0" w:colLast="0"/>
      <w:bookmarkEnd w:id="24"/>
    </w:p>
    <w:p>
      <w:pPr>
        <w:ind w:left="709" w:firstLine="0"/>
      </w:pPr>
    </w:p>
    <w:p>
      <w:pPr>
        <w:pStyle w:val="2"/>
        <w:numPr>
          <w:ilvl w:val="0"/>
          <w:numId w:val="4"/>
        </w:numPr>
        <w:ind w:left="0" w:firstLine="0"/>
      </w:pPr>
      <w:bookmarkStart w:id="25" w:name="_heading=h.1y810tw" w:colFirst="0" w:colLast="0"/>
      <w:bookmarkEnd w:id="25"/>
      <w:r>
        <w:rPr>
          <w:rtl w:val="0"/>
        </w:rPr>
        <w:t>REFERÊNCIAS</w:t>
      </w:r>
    </w:p>
    <w:p>
      <w:pPr>
        <w:spacing w:line="360" w:lineRule="auto"/>
        <w:ind w:firstLine="0"/>
        <w:jc w:val="left"/>
        <w:rPr>
          <w:color w:val="000000"/>
          <w:sz w:val="22"/>
          <w:szCs w:val="22"/>
        </w:rPr>
      </w:pPr>
    </w:p>
    <w:p>
      <w:pPr>
        <w:spacing w:after="240" w:line="240" w:lineRule="auto"/>
        <w:ind w:firstLine="0"/>
        <w:jc w:val="center"/>
        <w:rPr>
          <w:color w:val="000000"/>
          <w:sz w:val="22"/>
          <w:szCs w:val="22"/>
        </w:rPr>
      </w:pPr>
      <w:bookmarkStart w:id="26" w:name="_heading=h.1pxezwc" w:colFirst="0" w:colLast="0"/>
      <w:bookmarkEnd w:id="26"/>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Noto Sans Symbols">
    <w:panose1 w:val="020B0502040504020204"/>
    <w:charset w:val="00"/>
    <w:family w:val="auto"/>
    <w:pitch w:val="default"/>
    <w:sig w:usb0="00000003" w:usb1="0200E4B4"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Arial">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tl w:val="0"/>
        </w:rPr>
        <w:t>Especialista em Educação Permanente: Saúde e educação</w:t>
      </w:r>
      <w:r>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tl w:val="0"/>
        </w:rPr>
        <w:t>2</w:t>
      </w:r>
      <w:r>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tl w:val="0"/>
        </w:rPr>
        <w:t>3</w:t>
      </w:r>
      <w:r>
        <w:rPr>
          <w:color w:val="000000"/>
          <w:sz w:val="16"/>
          <w:szCs w:val="16"/>
          <w:rtl w:val="0"/>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87220"/>
    <w:multiLevelType w:val="multilevel"/>
    <w:tmpl w:val="B2787220"/>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1">
    <w:nsid w:val="BEBE0CEF"/>
    <w:multiLevelType w:val="multilevel"/>
    <w:tmpl w:val="BEBE0CEF"/>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CFDF069C"/>
    <w:multiLevelType w:val="multilevel"/>
    <w:tmpl w:val="CFDF069C"/>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3">
    <w:nsid w:val="FB59DD53"/>
    <w:multiLevelType w:val="multilevel"/>
    <w:tmpl w:val="FB59DD53"/>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w15:presenceInfo w15:providerId="None" w15:userId="Aparec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F76860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qFormat/>
    <w:uiPriority w:val="6"/>
    <w:pPr>
      <w:suppressLineNumbers/>
      <w:spacing w:before="120" w:after="120"/>
    </w:pPr>
    <w:rPr>
      <w:rFonts w:cs="FreeSans"/>
      <w:i/>
      <w:iCs/>
    </w:rPr>
  </w:style>
  <w:style w:type="character" w:styleId="11">
    <w:name w:val="annotation reference"/>
    <w:basedOn w:val="8"/>
    <w:semiHidden/>
    <w:unhideWhenUsed/>
    <w:uiPriority w:val="99"/>
    <w:rPr>
      <w:sz w:val="16"/>
      <w:szCs w:val="16"/>
    </w:rPr>
  </w:style>
  <w:style w:type="paragraph" w:styleId="12">
    <w:name w:val="annotation text"/>
    <w:basedOn w:val="1"/>
    <w:link w:val="41"/>
    <w:semiHidden/>
    <w:unhideWhenUsed/>
    <w:uiPriority w:val="99"/>
    <w:pPr>
      <w:spacing w:line="240" w:lineRule="auto"/>
    </w:pPr>
    <w:rPr>
      <w:sz w:val="20"/>
      <w:szCs w:val="20"/>
    </w:rPr>
  </w:style>
  <w:style w:type="paragraph" w:styleId="13">
    <w:name w:val="annotation subject"/>
    <w:basedOn w:val="12"/>
    <w:next w:val="12"/>
    <w:link w:val="42"/>
    <w:semiHidden/>
    <w:unhideWhenUsed/>
    <w:uiPriority w:val="99"/>
    <w:rPr>
      <w:b/>
      <w:bCs/>
    </w:rPr>
  </w:style>
  <w:style w:type="character" w:styleId="14">
    <w:name w:val="footnote reference"/>
    <w:semiHidden/>
    <w:unhideWhenUsed/>
    <w:qFormat/>
    <w:uiPriority w:val="99"/>
    <w:rPr>
      <w:vertAlign w:val="superscript"/>
    </w:rPr>
  </w:style>
  <w:style w:type="paragraph" w:styleId="15">
    <w:name w:val="footnote text"/>
    <w:basedOn w:val="1"/>
    <w:link w:val="27"/>
    <w:qFormat/>
    <w:uiPriority w:val="0"/>
    <w:pPr>
      <w:suppressLineNumbers/>
      <w:suppressAutoHyphens/>
    </w:pPr>
    <w:rPr>
      <w:rFonts w:eastAsia="Times New Roman"/>
      <w:sz w:val="20"/>
      <w:szCs w:val="20"/>
      <w:lang w:eastAsia="zh-CN"/>
    </w:rPr>
  </w:style>
  <w:style w:type="character" w:styleId="16">
    <w:name w:val="Hyperlink"/>
    <w:basedOn w:val="8"/>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8">
    <w:name w:val="Strong"/>
    <w:basedOn w:val="8"/>
    <w:qFormat/>
    <w:uiPriority w:val="22"/>
    <w:rPr>
      <w:b/>
      <w:bCs/>
    </w:rPr>
  </w:style>
  <w:style w:type="paragraph" w:styleId="19">
    <w:name w:val="Subtitle"/>
    <w:basedOn w:val="1"/>
    <w:next w:val="1"/>
    <w:uiPriority w:val="0"/>
    <w:pPr>
      <w:keepNext/>
      <w:spacing w:before="240" w:after="120"/>
      <w:jc w:val="center"/>
    </w:pPr>
    <w:rPr>
      <w:i/>
      <w:sz w:val="28"/>
      <w:szCs w:val="28"/>
    </w:rPr>
  </w:style>
  <w:style w:type="paragraph" w:styleId="20">
    <w:name w:val="Title"/>
    <w:basedOn w:val="1"/>
    <w:next w:val="1"/>
    <w:qFormat/>
    <w:uiPriority w:val="10"/>
    <w:pPr>
      <w:keepNext/>
      <w:keepLines/>
      <w:spacing w:before="480" w:after="120"/>
    </w:pPr>
    <w:rPr>
      <w:b/>
      <w:sz w:val="72"/>
      <w:szCs w:val="72"/>
    </w:rPr>
  </w:style>
  <w:style w:type="paragraph" w:styleId="21">
    <w:name w:val="toc 1"/>
    <w:basedOn w:val="1"/>
    <w:next w:val="1"/>
    <w:unhideWhenUsed/>
    <w:qFormat/>
    <w:uiPriority w:val="39"/>
    <w:pPr>
      <w:tabs>
        <w:tab w:val="left" w:pos="1100"/>
        <w:tab w:val="right" w:pos="9061"/>
      </w:tabs>
      <w:spacing w:line="360" w:lineRule="auto"/>
    </w:pPr>
  </w:style>
  <w:style w:type="paragraph" w:styleId="22">
    <w:name w:val="toc 2"/>
    <w:basedOn w:val="1"/>
    <w:next w:val="1"/>
    <w:unhideWhenUsed/>
    <w:qFormat/>
    <w:uiPriority w:val="39"/>
    <w:pPr>
      <w:spacing w:after="100"/>
      <w:ind w:left="240"/>
    </w:pPr>
  </w:style>
  <w:style w:type="paragraph" w:styleId="23">
    <w:name w:val="toc 3"/>
    <w:basedOn w:val="1"/>
    <w:next w:val="1"/>
    <w:unhideWhenUsed/>
    <w:qFormat/>
    <w:uiPriority w:val="39"/>
    <w:pPr>
      <w:spacing w:after="100"/>
      <w:ind w:left="480"/>
    </w:pPr>
  </w:style>
  <w:style w:type="table" w:customStyle="1" w:styleId="24">
    <w:name w:val="Table Normal11"/>
    <w:uiPriority w:val="0"/>
  </w:style>
  <w:style w:type="table" w:customStyle="1" w:styleId="25">
    <w:name w:val="Table Normal1"/>
    <w:uiPriority w:val="0"/>
    <w:tblPr>
      <w:tblCellMar>
        <w:top w:w="0" w:type="dxa"/>
        <w:left w:w="0" w:type="dxa"/>
        <w:bottom w:w="0" w:type="dxa"/>
        <w:right w:w="0" w:type="dxa"/>
      </w:tblCellMar>
    </w:tblPr>
  </w:style>
  <w:style w:type="table" w:customStyle="1" w:styleId="26">
    <w:name w:val="Table Normal2"/>
    <w:uiPriority w:val="0"/>
    <w:tblPr>
      <w:tblCellMar>
        <w:top w:w="0" w:type="dxa"/>
        <w:left w:w="0" w:type="dxa"/>
        <w:bottom w:w="0" w:type="dxa"/>
        <w:right w:w="0" w:type="dxa"/>
      </w:tblCellMar>
    </w:tblPr>
  </w:style>
  <w:style w:type="character" w:customStyle="1" w:styleId="27">
    <w:name w:val="Texto de nota de rodapé Char"/>
    <w:basedOn w:val="8"/>
    <w:link w:val="15"/>
    <w:uiPriority w:val="0"/>
    <w:rPr>
      <w:rFonts w:eastAsia="Times New Roman"/>
      <w:sz w:val="20"/>
      <w:szCs w:val="20"/>
      <w:lang w:eastAsia="zh-CN"/>
    </w:rPr>
  </w:style>
  <w:style w:type="paragraph" w:customStyle="1" w:styleId="28">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9">
    <w:name w:val="List Paragraph"/>
    <w:basedOn w:val="1"/>
    <w:qFormat/>
    <w:uiPriority w:val="34"/>
    <w:pPr>
      <w:ind w:left="720"/>
      <w:contextualSpacing/>
    </w:pPr>
  </w:style>
  <w:style w:type="paragraph" w:styleId="30">
    <w:name w:val="No Spacing"/>
    <w:qFormat/>
    <w:uiPriority w:val="0"/>
    <w:pPr>
      <w:widowControl w:val="0"/>
      <w:suppressAutoHyphens/>
      <w:spacing w:line="480" w:lineRule="auto"/>
      <w:ind w:firstLine="709"/>
      <w:jc w:val="both"/>
    </w:pPr>
    <w:rPr>
      <w:rFonts w:ascii="Arial" w:hAnsi="Arial" w:eastAsia="Arial" w:cs="Arial"/>
      <w:sz w:val="24"/>
      <w:szCs w:val="24"/>
      <w:lang w:val="pt-BR" w:eastAsia="zh-CN"/>
    </w:rPr>
  </w:style>
  <w:style w:type="paragraph" w:customStyle="1" w:styleId="31">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2">
    <w:name w:val="_Style 26"/>
    <w:basedOn w:val="26"/>
    <w:qFormat/>
    <w:uiPriority w:val="0"/>
    <w:tblPr>
      <w:tblCellMar>
        <w:left w:w="115" w:type="dxa"/>
        <w:right w:w="115" w:type="dxa"/>
      </w:tblCellMar>
    </w:tblPr>
  </w:style>
  <w:style w:type="table" w:customStyle="1" w:styleId="33">
    <w:name w:val="_Style 27"/>
    <w:basedOn w:val="26"/>
    <w:qFormat/>
    <w:uiPriority w:val="0"/>
    <w:tblPr>
      <w:tblCellMar>
        <w:left w:w="115" w:type="dxa"/>
        <w:right w:w="115" w:type="dxa"/>
      </w:tblCellMar>
    </w:tblPr>
  </w:style>
  <w:style w:type="table" w:customStyle="1" w:styleId="34">
    <w:name w:val="_Style 28"/>
    <w:basedOn w:val="26"/>
    <w:qFormat/>
    <w:uiPriority w:val="0"/>
    <w:tblPr>
      <w:tblCellMar>
        <w:left w:w="115" w:type="dxa"/>
        <w:right w:w="115" w:type="dxa"/>
      </w:tblCellMar>
    </w:tblPr>
  </w:style>
  <w:style w:type="table" w:customStyle="1" w:styleId="35">
    <w:name w:val="_Style 29"/>
    <w:basedOn w:val="26"/>
    <w:uiPriority w:val="0"/>
    <w:tblPr>
      <w:tblCellMar>
        <w:top w:w="100" w:type="dxa"/>
        <w:left w:w="100" w:type="dxa"/>
        <w:bottom w:w="100" w:type="dxa"/>
        <w:right w:w="100" w:type="dxa"/>
      </w:tblCellMar>
    </w:tblPr>
  </w:style>
  <w:style w:type="table" w:customStyle="1" w:styleId="36">
    <w:name w:val="_Style 30"/>
    <w:basedOn w:val="26"/>
    <w:uiPriority w:val="0"/>
    <w:tblPr>
      <w:tblCellMar>
        <w:top w:w="100" w:type="dxa"/>
        <w:left w:w="100" w:type="dxa"/>
        <w:bottom w:w="100" w:type="dxa"/>
        <w:right w:w="100" w:type="dxa"/>
      </w:tblCellMar>
    </w:tblPr>
  </w:style>
  <w:style w:type="table" w:customStyle="1" w:styleId="37">
    <w:name w:val="_Style 31"/>
    <w:basedOn w:val="26"/>
    <w:uiPriority w:val="0"/>
    <w:tblPr>
      <w:tblCellMar>
        <w:top w:w="100" w:type="dxa"/>
        <w:left w:w="100" w:type="dxa"/>
        <w:bottom w:w="100" w:type="dxa"/>
        <w:right w:w="100" w:type="dxa"/>
      </w:tblCellMar>
    </w:tblPr>
  </w:style>
  <w:style w:type="table" w:customStyle="1" w:styleId="38">
    <w:name w:val="_Style 32"/>
    <w:basedOn w:val="26"/>
    <w:uiPriority w:val="0"/>
    <w:tblPr>
      <w:tblCellMar>
        <w:top w:w="100" w:type="dxa"/>
        <w:left w:w="100" w:type="dxa"/>
        <w:bottom w:w="100" w:type="dxa"/>
        <w:right w:w="100" w:type="dxa"/>
      </w:tblCellMar>
    </w:tblPr>
  </w:style>
  <w:style w:type="table" w:customStyle="1" w:styleId="39">
    <w:name w:val="_Style 33"/>
    <w:basedOn w:val="26"/>
    <w:uiPriority w:val="0"/>
    <w:tblPr>
      <w:tblCellMar>
        <w:top w:w="100" w:type="dxa"/>
        <w:left w:w="100" w:type="dxa"/>
        <w:bottom w:w="100" w:type="dxa"/>
        <w:right w:w="100" w:type="dxa"/>
      </w:tblCellMar>
    </w:tblPr>
  </w:style>
  <w:style w:type="paragraph" w:customStyle="1" w:styleId="40">
    <w:name w:val="Revision"/>
    <w:hidden/>
    <w:semiHidden/>
    <w:uiPriority w:val="99"/>
    <w:pPr>
      <w:widowControl w:val="0"/>
      <w:spacing w:line="480" w:lineRule="auto"/>
      <w:ind w:firstLine="709"/>
      <w:jc w:val="both"/>
    </w:pPr>
    <w:rPr>
      <w:rFonts w:ascii="Arial" w:hAnsi="Arial" w:eastAsia="Arial" w:cs="Arial"/>
      <w:sz w:val="24"/>
      <w:szCs w:val="24"/>
      <w:lang w:val="pt-BR"/>
    </w:rPr>
  </w:style>
  <w:style w:type="character" w:customStyle="1" w:styleId="41">
    <w:name w:val="Texto de comentário Char"/>
    <w:basedOn w:val="8"/>
    <w:link w:val="12"/>
    <w:semiHidden/>
    <w:uiPriority w:val="99"/>
  </w:style>
  <w:style w:type="character" w:customStyle="1" w:styleId="42">
    <w:name w:val="Assunto do comentário Char"/>
    <w:basedOn w:val="41"/>
    <w:link w:val="13"/>
    <w:semiHidden/>
    <w:uiPriority w:val="99"/>
    <w:rPr>
      <w:b/>
      <w:bCs/>
    </w:rPr>
  </w:style>
  <w:style w:type="table" w:customStyle="1" w:styleId="43">
    <w:name w:val="_Style 51"/>
    <w:basedOn w:val="2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2023-07-12T12:04:00Z</dcterms:created>
  <dc:creator>Microsoft</dc:creator>
  <cp:lastModifiedBy>aluno</cp:lastModifiedBy>
  <dcterms:modified xsi:type="dcterms:W3CDTF">2023-07-31T16:33:56Z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